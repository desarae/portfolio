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82142FF" w14:textId="77777777" w:rsidR="00AB7F9B" w:rsidRDefault="007A3291">
      <w:pPr>
        <w:pStyle w:val="normal0"/>
        <w:spacing w:before="180" w:after="180"/>
      </w:pPr>
      <w:commentRangeStart w:id="0"/>
      <w:commentRangeStart w:id="1"/>
      <w:commentRangeStart w:id="2"/>
      <w:r>
        <w:rPr>
          <w:rFonts w:ascii="Arial" w:eastAsia="Arial" w:hAnsi="Arial" w:cs="Arial"/>
          <w:sz w:val="18"/>
          <w:szCs w:val="18"/>
        </w:rPr>
        <w:t>Primarily, explain:</w:t>
      </w:r>
    </w:p>
    <w:p w14:paraId="6F140202" w14:textId="77777777" w:rsidR="00AB7F9B" w:rsidRDefault="007A3291">
      <w:pPr>
        <w:pStyle w:val="normal0"/>
        <w:numPr>
          <w:ilvl w:val="0"/>
          <w:numId w:val="2"/>
        </w:numPr>
        <w:spacing w:before="100" w:after="0"/>
        <w:ind w:left="300" w:hanging="360"/>
      </w:pPr>
      <w:proofErr w:type="gramStart"/>
      <w:r>
        <w:rPr>
          <w:rFonts w:ascii="Arial" w:eastAsia="Arial" w:hAnsi="Arial" w:cs="Arial"/>
          <w:sz w:val="18"/>
          <w:szCs w:val="18"/>
        </w:rPr>
        <w:t>your</w:t>
      </w:r>
      <w:proofErr w:type="gramEnd"/>
      <w:r>
        <w:rPr>
          <w:rFonts w:ascii="Arial" w:eastAsia="Arial" w:hAnsi="Arial" w:cs="Arial"/>
          <w:sz w:val="18"/>
          <w:szCs w:val="18"/>
        </w:rPr>
        <w:t xml:space="preserve"> purpose for starting or continuing graduate study</w:t>
      </w:r>
    </w:p>
    <w:p w14:paraId="6D9DEA9B" w14:textId="77777777" w:rsidR="00AB7F9B" w:rsidRDefault="007A3291">
      <w:pPr>
        <w:pStyle w:val="normal0"/>
        <w:numPr>
          <w:ilvl w:val="0"/>
          <w:numId w:val="2"/>
        </w:numPr>
        <w:spacing w:after="0"/>
        <w:ind w:left="300" w:hanging="360"/>
      </w:pPr>
      <w:proofErr w:type="gramStart"/>
      <w:r>
        <w:rPr>
          <w:rFonts w:ascii="Arial" w:eastAsia="Arial" w:hAnsi="Arial" w:cs="Arial"/>
          <w:sz w:val="18"/>
          <w:szCs w:val="18"/>
        </w:rPr>
        <w:t>why</w:t>
      </w:r>
      <w:proofErr w:type="gramEnd"/>
      <w:r>
        <w:rPr>
          <w:rFonts w:ascii="Arial" w:eastAsia="Arial" w:hAnsi="Arial" w:cs="Arial"/>
          <w:sz w:val="18"/>
          <w:szCs w:val="18"/>
        </w:rPr>
        <w:t xml:space="preserve"> you want to study at Iowa State University</w:t>
      </w:r>
    </w:p>
    <w:p w14:paraId="5E3E1B17" w14:textId="77777777" w:rsidR="00AB7F9B" w:rsidRDefault="007A3291">
      <w:pPr>
        <w:pStyle w:val="normal0"/>
        <w:numPr>
          <w:ilvl w:val="0"/>
          <w:numId w:val="2"/>
        </w:numPr>
        <w:spacing w:after="0"/>
        <w:ind w:left="300" w:hanging="360"/>
      </w:pPr>
      <w:proofErr w:type="gramStart"/>
      <w:r>
        <w:rPr>
          <w:rFonts w:ascii="Arial" w:eastAsia="Arial" w:hAnsi="Arial" w:cs="Arial"/>
          <w:sz w:val="18"/>
          <w:szCs w:val="18"/>
        </w:rPr>
        <w:t>your</w:t>
      </w:r>
      <w:proofErr w:type="gramEnd"/>
      <w:r>
        <w:rPr>
          <w:rFonts w:ascii="Arial" w:eastAsia="Arial" w:hAnsi="Arial" w:cs="Arial"/>
          <w:sz w:val="18"/>
          <w:szCs w:val="18"/>
        </w:rPr>
        <w:t xml:space="preserve"> professional plans, your career goals, and your research interests</w:t>
      </w:r>
    </w:p>
    <w:p w14:paraId="0FA23905" w14:textId="77777777" w:rsidR="00AB7F9B" w:rsidRDefault="007A3291">
      <w:pPr>
        <w:pStyle w:val="normal0"/>
        <w:numPr>
          <w:ilvl w:val="0"/>
          <w:numId w:val="2"/>
        </w:numPr>
        <w:spacing w:after="100"/>
        <w:ind w:left="300" w:hanging="360"/>
      </w:pPr>
      <w:proofErr w:type="gramStart"/>
      <w:r>
        <w:rPr>
          <w:rFonts w:ascii="Arial" w:eastAsia="Arial" w:hAnsi="Arial" w:cs="Arial"/>
          <w:sz w:val="18"/>
          <w:szCs w:val="18"/>
        </w:rPr>
        <w:t>any</w:t>
      </w:r>
      <w:proofErr w:type="gramEnd"/>
      <w:r>
        <w:rPr>
          <w:rFonts w:ascii="Arial" w:eastAsia="Arial" w:hAnsi="Arial" w:cs="Arial"/>
          <w:sz w:val="18"/>
          <w:szCs w:val="18"/>
        </w:rPr>
        <w:t xml:space="preserve"> experience that is particularly applicable to the program for which you're applying</w:t>
      </w:r>
    </w:p>
    <w:p w14:paraId="5D722B5D" w14:textId="77777777" w:rsidR="00AB7F9B" w:rsidRDefault="007A3291">
      <w:pPr>
        <w:pStyle w:val="normal0"/>
        <w:spacing w:before="180" w:after="180"/>
      </w:pPr>
      <w:r>
        <w:rPr>
          <w:rFonts w:ascii="Arial" w:eastAsia="Arial" w:hAnsi="Arial" w:cs="Arial"/>
          <w:sz w:val="18"/>
          <w:szCs w:val="18"/>
        </w:rPr>
        <w:t>Secondarily, elaborate on:</w:t>
      </w:r>
    </w:p>
    <w:p w14:paraId="7FF6719D" w14:textId="77777777" w:rsidR="00AB7F9B" w:rsidRDefault="007A3291">
      <w:pPr>
        <w:pStyle w:val="normal0"/>
        <w:numPr>
          <w:ilvl w:val="0"/>
          <w:numId w:val="3"/>
        </w:numPr>
        <w:spacing w:before="100" w:after="0"/>
        <w:ind w:left="300" w:hanging="360"/>
      </w:pPr>
      <w:proofErr w:type="gramStart"/>
      <w:r>
        <w:rPr>
          <w:rFonts w:ascii="Arial" w:eastAsia="Arial" w:hAnsi="Arial" w:cs="Arial"/>
          <w:sz w:val="18"/>
          <w:szCs w:val="18"/>
        </w:rPr>
        <w:t>any</w:t>
      </w:r>
      <w:proofErr w:type="gramEnd"/>
      <w:r>
        <w:rPr>
          <w:rFonts w:ascii="Arial" w:eastAsia="Arial" w:hAnsi="Arial" w:cs="Arial"/>
          <w:sz w:val="18"/>
          <w:szCs w:val="18"/>
        </w:rPr>
        <w:t xml:space="preserve"> irregularities or special circumstances applicable to your application</w:t>
      </w:r>
    </w:p>
    <w:p w14:paraId="2C718447" w14:textId="77777777" w:rsidR="00AB7F9B" w:rsidRDefault="007A3291">
      <w:pPr>
        <w:pStyle w:val="normal0"/>
        <w:numPr>
          <w:ilvl w:val="0"/>
          <w:numId w:val="3"/>
        </w:numPr>
        <w:spacing w:after="0"/>
        <w:ind w:left="300" w:hanging="360"/>
      </w:pPr>
      <w:proofErr w:type="gramStart"/>
      <w:r>
        <w:rPr>
          <w:rFonts w:ascii="Arial" w:eastAsia="Arial" w:hAnsi="Arial" w:cs="Arial"/>
          <w:sz w:val="18"/>
          <w:szCs w:val="18"/>
        </w:rPr>
        <w:t>your</w:t>
      </w:r>
      <w:proofErr w:type="gramEnd"/>
      <w:r>
        <w:rPr>
          <w:rFonts w:ascii="Arial" w:eastAsia="Arial" w:hAnsi="Arial" w:cs="Arial"/>
          <w:sz w:val="18"/>
          <w:szCs w:val="18"/>
        </w:rPr>
        <w:t xml:space="preserve"> special abilities, awards, achievements, scholarly publicatio</w:t>
      </w:r>
      <w:r>
        <w:rPr>
          <w:rFonts w:ascii="Arial" w:eastAsia="Arial" w:hAnsi="Arial" w:cs="Arial"/>
          <w:sz w:val="18"/>
          <w:szCs w:val="18"/>
        </w:rPr>
        <w:t>ns, and professional history as it relates to the program of interest</w:t>
      </w:r>
    </w:p>
    <w:p w14:paraId="19EC7588" w14:textId="77777777" w:rsidR="00AB7F9B" w:rsidRDefault="007A3291">
      <w:pPr>
        <w:pStyle w:val="normal0"/>
        <w:numPr>
          <w:ilvl w:val="0"/>
          <w:numId w:val="3"/>
        </w:numPr>
        <w:spacing w:after="280"/>
        <w:ind w:left="300" w:hanging="360"/>
      </w:pPr>
      <w:proofErr w:type="gramStart"/>
      <w:r>
        <w:rPr>
          <w:rFonts w:ascii="Arial" w:eastAsia="Arial" w:hAnsi="Arial" w:cs="Arial"/>
          <w:sz w:val="18"/>
          <w:szCs w:val="18"/>
        </w:rPr>
        <w:t>any</w:t>
      </w:r>
      <w:proofErr w:type="gramEnd"/>
      <w:r>
        <w:rPr>
          <w:rFonts w:ascii="Arial" w:eastAsia="Arial" w:hAnsi="Arial" w:cs="Arial"/>
          <w:sz w:val="18"/>
          <w:szCs w:val="18"/>
        </w:rPr>
        <w:t xml:space="preserve"> prior research information, or contact with specific Iowa State program faculty</w:t>
      </w:r>
      <w:commentRangeEnd w:id="0"/>
      <w:r>
        <w:commentReference w:id="0"/>
      </w:r>
      <w:commentRangeEnd w:id="1"/>
      <w:r>
        <w:commentReference w:id="1"/>
      </w:r>
      <w:commentRangeEnd w:id="2"/>
      <w:r>
        <w:commentReference w:id="2"/>
      </w:r>
    </w:p>
    <w:p w14:paraId="1F659ECD" w14:textId="77777777" w:rsidR="00AB7F9B" w:rsidRDefault="007A3291">
      <w:pPr>
        <w:pStyle w:val="normal0"/>
        <w:spacing w:after="280"/>
      </w:pPr>
      <w:hyperlink r:id="rId7">
        <w:r>
          <w:rPr>
            <w:rFonts w:ascii="Arial" w:eastAsia="Arial" w:hAnsi="Arial" w:cs="Arial"/>
            <w:color w:val="1155CC"/>
            <w:sz w:val="18"/>
            <w:szCs w:val="18"/>
            <w:u w:val="single"/>
          </w:rPr>
          <w:t>https://www.admissions.iastate.edu/apply/online/application.php?timeout=true</w:t>
        </w:r>
      </w:hyperlink>
      <w:r>
        <w:rPr>
          <w:rFonts w:ascii="Arial" w:eastAsia="Arial" w:hAnsi="Arial" w:cs="Arial"/>
          <w:sz w:val="18"/>
          <w:szCs w:val="18"/>
        </w:rPr>
        <w:t xml:space="preserve"> </w:t>
      </w:r>
    </w:p>
    <w:p w14:paraId="1889E163" w14:textId="6228A831" w:rsidR="00AB7F9B" w:rsidRDefault="007A3291">
      <w:pPr>
        <w:pStyle w:val="normal0"/>
      </w:pPr>
      <w:bookmarkStart w:id="3" w:name="h.g0ge6uxxrgux" w:colFirst="0" w:colLast="0"/>
      <w:bookmarkEnd w:id="3"/>
      <w:r>
        <w:rPr>
          <w:b/>
        </w:rPr>
        <w:t>This has become very wordy and is over my character limit.</w:t>
      </w:r>
      <w:del w:id="4" w:author="Geoffrey Sauer" w:date="2015-11-06T14:41:00Z">
        <w:r w:rsidDel="001B3757">
          <w:rPr>
            <w:b/>
          </w:rPr>
          <w:delText xml:space="preserve"> </w:delText>
        </w:r>
        <w:r w:rsidDel="001B3757">
          <w:rPr>
            <w:b/>
          </w:rPr>
          <w:delText xml:space="preserve">To make EDITS please use the drop down in the top right and change it from editing to suggestions. </w:delText>
        </w:r>
        <w:r w:rsidDel="001B3757">
          <w:rPr>
            <w:noProof/>
          </w:rPr>
          <w:drawing>
            <wp:inline distT="114300" distB="114300" distL="114300" distR="114300" wp14:anchorId="471F306D" wp14:editId="1291945A">
              <wp:extent cx="1352550" cy="4286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352550" cy="428625"/>
                      </a:xfrm>
                      <a:prstGeom prst="rect">
                        <a:avLst/>
                      </a:prstGeom>
                      <a:ln/>
                    </pic:spPr>
                  </pic:pic>
                </a:graphicData>
              </a:graphic>
            </wp:inline>
          </w:drawing>
        </w:r>
        <w:r w:rsidDel="001B3757">
          <w:rPr>
            <w:b/>
          </w:rPr>
          <w:delText xml:space="preserve"> You may add a c</w:delText>
        </w:r>
        <w:r w:rsidDel="001B3757">
          <w:rPr>
            <w:b/>
          </w:rPr>
          <w:delText>omment by selecting text and adding a comment to the right hand side.</w:delText>
        </w:r>
      </w:del>
    </w:p>
    <w:p w14:paraId="7C984E4E" w14:textId="1FB5F97E" w:rsidR="00AB7F9B" w:rsidDel="001B3757" w:rsidRDefault="007A3291">
      <w:pPr>
        <w:pStyle w:val="normal0"/>
        <w:rPr>
          <w:del w:id="5" w:author="Geoffrey Sauer" w:date="2015-11-06T14:41:00Z"/>
        </w:rPr>
      </w:pPr>
      <w:commentRangeStart w:id="6"/>
      <w:commentRangeStart w:id="7"/>
      <w:commentRangeStart w:id="8"/>
      <w:commentRangeStart w:id="9"/>
      <w:commentRangeStart w:id="10"/>
      <w:commentRangeStart w:id="11"/>
      <w:del w:id="12" w:author="Geoffrey Sauer" w:date="2015-11-06T14:41:00Z">
        <w:r w:rsidDel="001B3757">
          <w:delText>I have contacted faculty, dean, and the HCI counselor via email to introduce myself.</w:delText>
        </w:r>
        <w:commentRangeEnd w:id="6"/>
        <w:r w:rsidDel="001B3757">
          <w:commentReference w:id="6"/>
        </w:r>
        <w:commentRangeEnd w:id="7"/>
        <w:commentRangeEnd w:id="11"/>
        <w:r w:rsidR="00AB2717" w:rsidDel="001B3757">
          <w:rPr>
            <w:rStyle w:val="CommentReference"/>
          </w:rPr>
          <w:commentReference w:id="11"/>
        </w:r>
        <w:r w:rsidDel="001B3757">
          <w:commentReference w:id="7"/>
        </w:r>
        <w:commentRangeEnd w:id="8"/>
        <w:r w:rsidDel="001B3757">
          <w:commentReference w:id="8"/>
        </w:r>
        <w:commentRangeEnd w:id="9"/>
        <w:r w:rsidDel="001B3757">
          <w:commentReference w:id="9"/>
        </w:r>
        <w:commentRangeEnd w:id="10"/>
        <w:r w:rsidDel="001B3757">
          <w:commentReference w:id="10"/>
        </w:r>
      </w:del>
    </w:p>
    <w:p w14:paraId="7A010124" w14:textId="0E8CCEBB" w:rsidR="00AB7F9B" w:rsidDel="004E0CE2" w:rsidRDefault="007A3291">
      <w:pPr>
        <w:pStyle w:val="normal0"/>
        <w:rPr>
          <w:del w:id="13" w:author="Geoffrey Sauer" w:date="2015-11-06T11:29:00Z"/>
        </w:rPr>
      </w:pPr>
      <w:r>
        <w:t xml:space="preserve">In 2004, I earned my Associates in Science degree while attending </w:t>
      </w:r>
      <w:del w:id="14" w:author="Geoffrey Sauer" w:date="2015-11-06T14:42:00Z">
        <w:r w:rsidDel="00D83F81">
          <w:delText>Des Moines Area Community College</w:delText>
        </w:r>
      </w:del>
      <w:ins w:id="15" w:author="Geoffrey Sauer" w:date="2015-11-06T14:42:00Z">
        <w:r w:rsidR="00D83F81">
          <w:t>DMACC</w:t>
        </w:r>
      </w:ins>
      <w:r>
        <w:t xml:space="preserve">, just two weeks before I would graduate from high school. I continued my </w:t>
      </w:r>
      <w:del w:id="16" w:author="Geoffrey Sauer" w:date="2015-11-06T11:18:00Z">
        <w:r w:rsidDel="00625C1C">
          <w:delText>post</w:delText>
        </w:r>
        <w:r w:rsidDel="00625C1C">
          <w:delText xml:space="preserve"> </w:delText>
        </w:r>
        <w:r w:rsidDel="00625C1C">
          <w:delText xml:space="preserve">secondary </w:delText>
        </w:r>
      </w:del>
      <w:r>
        <w:t xml:space="preserve">education at the </w:t>
      </w:r>
      <w:del w:id="17" w:author="Geoffrey Sauer" w:date="2015-11-06T14:42:00Z">
        <w:r w:rsidDel="00D83F81">
          <w:delText>Iowa State University</w:delText>
        </w:r>
      </w:del>
      <w:ins w:id="18" w:author="Geoffrey Sauer" w:date="2015-11-06T14:42:00Z">
        <w:r w:rsidR="00D83F81">
          <w:t>ISU</w:t>
        </w:r>
      </w:ins>
      <w:r>
        <w:t xml:space="preserve"> College of Design and earned </w:t>
      </w:r>
      <w:r>
        <w:t xml:space="preserve">my </w:t>
      </w:r>
      <w:commentRangeStart w:id="19"/>
      <w:commentRangeStart w:id="20"/>
      <w:r>
        <w:t>Bachelor's degree</w:t>
      </w:r>
      <w:commentRangeEnd w:id="19"/>
      <w:r>
        <w:commentReference w:id="19"/>
      </w:r>
      <w:commentRangeEnd w:id="20"/>
      <w:r>
        <w:commentReference w:id="20"/>
      </w:r>
      <w:r>
        <w:t xml:space="preserve"> in 2007. </w:t>
      </w:r>
      <w:del w:id="21" w:author="Geoffrey Sauer" w:date="2015-11-06T11:19:00Z">
        <w:r w:rsidDel="00625C1C">
          <w:delText>It has always been my aspiration</w:delText>
        </w:r>
      </w:del>
      <w:ins w:id="22" w:author="Geoffrey Sauer" w:date="2015-11-06T11:19:00Z">
        <w:r w:rsidR="00625C1C">
          <w:t>I have always aspired</w:t>
        </w:r>
      </w:ins>
      <w:r>
        <w:t xml:space="preserve"> to continue my postgraduate education and earn a PhD. </w:t>
      </w:r>
      <w:commentRangeStart w:id="23"/>
      <w:commentRangeStart w:id="24"/>
      <w:del w:id="25" w:author="Geoffrey Sauer" w:date="2015-11-06T11:19:00Z">
        <w:r w:rsidDel="00625C1C">
          <w:delText>Since then</w:delText>
        </w:r>
      </w:del>
      <w:ins w:id="26" w:author="Geoffrey Sauer" w:date="2015-11-06T11:19:00Z">
        <w:r w:rsidR="00625C1C">
          <w:t>In the past five years, however</w:t>
        </w:r>
      </w:ins>
      <w:r>
        <w:t>, I have discovered a passion for application development, user interface (UI) design, user experience (UX) design, and dig</w:t>
      </w:r>
      <w:r>
        <w:t>ital strategy</w:t>
      </w:r>
      <w:ins w:id="27" w:author="Geoffrey Sauer" w:date="2015-11-06T11:19:00Z">
        <w:r w:rsidR="00625C1C">
          <w:t>, and my interest in these fields has inspired me to apply to the HCI program today</w:t>
        </w:r>
      </w:ins>
      <w:r>
        <w:t>.</w:t>
      </w:r>
      <w:commentRangeEnd w:id="23"/>
      <w:r>
        <w:commentReference w:id="23"/>
      </w:r>
      <w:commentRangeEnd w:id="24"/>
      <w:r>
        <w:commentReference w:id="24"/>
      </w:r>
      <w:r>
        <w:t xml:space="preserve"> </w:t>
      </w:r>
    </w:p>
    <w:p w14:paraId="1395B732" w14:textId="77777777" w:rsidR="00AB7F9B" w:rsidRDefault="00AB7F9B">
      <w:pPr>
        <w:pStyle w:val="normal0"/>
      </w:pPr>
    </w:p>
    <w:p w14:paraId="71A1A90A" w14:textId="1B916195" w:rsidR="00AB7F9B" w:rsidDel="004E0CE2" w:rsidRDefault="007A3291">
      <w:pPr>
        <w:pStyle w:val="normal0"/>
        <w:rPr>
          <w:del w:id="28" w:author="Geoffrey Sauer" w:date="2015-11-06T11:29:00Z"/>
        </w:rPr>
      </w:pPr>
      <w:r>
        <w:t xml:space="preserve">Human Computer Interaction (HCI) research </w:t>
      </w:r>
      <w:del w:id="29" w:author="Geoffrey Sauer" w:date="2015-11-06T14:42:00Z">
        <w:r w:rsidDel="007A3291">
          <w:delText xml:space="preserve">compliments </w:delText>
        </w:r>
      </w:del>
      <w:ins w:id="30" w:author="Geoffrey Sauer" w:date="2015-11-06T14:42:00Z">
        <w:r>
          <w:t>compl</w:t>
        </w:r>
        <w:r>
          <w:t>e</w:t>
        </w:r>
        <w:r>
          <w:t xml:space="preserve">ments </w:t>
        </w:r>
      </w:ins>
      <w:r>
        <w:t xml:space="preserve">my </w:t>
      </w:r>
      <w:r>
        <w:rPr>
          <w:rFonts w:ascii="Arial" w:eastAsia="Arial" w:hAnsi="Arial" w:cs="Arial"/>
          <w:color w:val="333333"/>
          <w:sz w:val="20"/>
          <w:szCs w:val="20"/>
          <w:highlight w:val="white"/>
        </w:rPr>
        <w:t xml:space="preserve">passion for application development, user interface (UI) design, user experience (UX) design, and digital strategy. </w:t>
      </w:r>
      <w:r>
        <w:t xml:space="preserve">Earning a PhD in a </w:t>
      </w:r>
      <w:del w:id="31" w:author="Geoffrey Sauer" w:date="2015-11-06T11:20:00Z">
        <w:r w:rsidDel="00625C1C">
          <w:delText xml:space="preserve">technology </w:delText>
        </w:r>
      </w:del>
      <w:ins w:id="32" w:author="Geoffrey Sauer" w:date="2015-11-06T11:20:00Z">
        <w:r w:rsidR="00625C1C">
          <w:t>technology</w:t>
        </w:r>
        <w:r w:rsidR="00625C1C">
          <w:t>-</w:t>
        </w:r>
      </w:ins>
      <w:r>
        <w:t xml:space="preserve">focused field </w:t>
      </w:r>
      <w:commentRangeStart w:id="33"/>
      <w:commentRangeStart w:id="34"/>
      <w:del w:id="35" w:author="Will Brown" w:date="2015-11-05T01:18:00Z">
        <w:r>
          <w:delText xml:space="preserve">will certainly advance my career, but more importantly it </w:delText>
        </w:r>
      </w:del>
      <w:commentRangeEnd w:id="33"/>
      <w:r>
        <w:commentReference w:id="33"/>
      </w:r>
      <w:commentRangeEnd w:id="34"/>
      <w:r>
        <w:commentReference w:id="34"/>
      </w:r>
      <w:r>
        <w:t xml:space="preserve">will provide me with a unique opportunity to pursue my </w:t>
      </w:r>
      <w:del w:id="36" w:author="Geoffrey Sauer" w:date="2015-11-06T14:42:00Z">
        <w:r w:rsidDel="007A3291">
          <w:delText xml:space="preserve">passion for </w:delText>
        </w:r>
      </w:del>
      <w:r>
        <w:t xml:space="preserve">research in </w:t>
      </w:r>
      <w:del w:id="37" w:author="Geoffrey Sauer" w:date="2015-11-06T11:20:00Z">
        <w:r w:rsidDel="00625C1C">
          <w:delText xml:space="preserve">new </w:delText>
        </w:r>
      </w:del>
      <w:r>
        <w:t xml:space="preserve">ways that </w:t>
      </w:r>
      <w:del w:id="38" w:author="Geoffrey Sauer" w:date="2015-11-06T11:20:00Z">
        <w:r w:rsidDel="00625C1C">
          <w:delText xml:space="preserve">a </w:delText>
        </w:r>
      </w:del>
      <w:ins w:id="39" w:author="Geoffrey Sauer" w:date="2015-11-06T11:20:00Z">
        <w:r w:rsidR="00625C1C">
          <w:t>my</w:t>
        </w:r>
        <w:r w:rsidR="00625C1C">
          <w:t xml:space="preserve"> </w:t>
        </w:r>
      </w:ins>
      <w:del w:id="40" w:author="Geoffrey Sauer" w:date="2015-11-06T11:20:00Z">
        <w:r w:rsidDel="00625C1C">
          <w:delText xml:space="preserve">traditional </w:delText>
        </w:r>
      </w:del>
      <w:ins w:id="41" w:author="Geoffrey Sauer" w:date="2015-11-06T11:20:00Z">
        <w:r w:rsidR="00625C1C">
          <w:t>current</w:t>
        </w:r>
        <w:r w:rsidR="00625C1C">
          <w:t xml:space="preserve"> </w:t>
        </w:r>
      </w:ins>
      <w:r>
        <w:t xml:space="preserve">career path lacks. </w:t>
      </w:r>
      <w:commentRangeStart w:id="42"/>
      <w:commentRangeStart w:id="43"/>
      <w:del w:id="44" w:author="Geoffrey Sauer" w:date="2015-11-06T14:43:00Z">
        <w:r w:rsidDel="007A3291">
          <w:delText>I choose a PhD</w:delText>
        </w:r>
      </w:del>
      <w:del w:id="45" w:author="Geoffrey Sauer" w:date="2015-11-06T11:20:00Z">
        <w:r w:rsidDel="00625C1C">
          <w:delText xml:space="preserve"> </w:delText>
        </w:r>
        <w:r w:rsidDel="00625C1C">
          <w:delText>t</w:delText>
        </w:r>
        <w:r w:rsidDel="00625C1C">
          <w:delText>r</w:delText>
        </w:r>
        <w:r w:rsidDel="00625C1C">
          <w:delText>a</w:delText>
        </w:r>
        <w:r w:rsidDel="00625C1C">
          <w:delText>c</w:delText>
        </w:r>
        <w:r w:rsidDel="00625C1C">
          <w:delText>t</w:delText>
        </w:r>
      </w:del>
      <w:del w:id="46" w:author="Geoffrey Sauer" w:date="2015-11-06T14:43:00Z">
        <w:r w:rsidDel="007A3291">
          <w:delText xml:space="preserve"> over a two</w:delText>
        </w:r>
      </w:del>
      <w:del w:id="47" w:author="Geoffrey Sauer" w:date="2015-11-06T11:20:00Z">
        <w:r w:rsidDel="00625C1C">
          <w:delText xml:space="preserve"> </w:delText>
        </w:r>
      </w:del>
      <w:del w:id="48" w:author="Geoffrey Sauer" w:date="2015-11-06T14:43:00Z">
        <w:r w:rsidDel="007A3291">
          <w:delText xml:space="preserve">year </w:delText>
        </w:r>
      </w:del>
      <w:del w:id="49" w:author="Geoffrey Sauer" w:date="2015-11-06T11:20:00Z">
        <w:r w:rsidDel="00625C1C">
          <w:delText xml:space="preserve">master </w:delText>
        </w:r>
      </w:del>
      <w:del w:id="50" w:author="Geoffrey Sauer" w:date="2015-11-06T14:43:00Z">
        <w:r w:rsidDel="007A3291">
          <w:delText>program or certificate</w:delText>
        </w:r>
        <w:r w:rsidDel="007A3291">
          <w:delText xml:space="preserve"> because I know that the skills I learn </w:delText>
        </w:r>
      </w:del>
      <w:del w:id="51" w:author="Geoffrey Sauer" w:date="2015-11-06T11:21:00Z">
        <w:r w:rsidDel="00625C1C">
          <w:delText xml:space="preserve">and research </w:delText>
        </w:r>
      </w:del>
      <w:del w:id="52" w:author="Geoffrey Sauer" w:date="2015-11-06T14:43:00Z">
        <w:r w:rsidDel="007A3291">
          <w:delText>in an PhD program will be specific to human</w:delText>
        </w:r>
      </w:del>
      <w:del w:id="53" w:author="Geoffrey Sauer" w:date="2015-11-06T11:21:00Z">
        <w:r w:rsidDel="00625C1C">
          <w:delText xml:space="preserve"> </w:delText>
        </w:r>
      </w:del>
      <w:del w:id="54" w:author="Geoffrey Sauer" w:date="2015-11-06T14:43:00Z">
        <w:r w:rsidDel="007A3291">
          <w:delText>computer interaction.</w:delText>
        </w:r>
        <w:commentRangeEnd w:id="42"/>
        <w:r w:rsidDel="007A3291">
          <w:commentReference w:id="42"/>
        </w:r>
        <w:commentRangeEnd w:id="43"/>
        <w:r w:rsidDel="007A3291">
          <w:commentReference w:id="43"/>
        </w:r>
        <w:r w:rsidDel="007A3291">
          <w:delText xml:space="preserve"> </w:delText>
        </w:r>
      </w:del>
      <w:commentRangeStart w:id="55"/>
      <w:r>
        <w:t xml:space="preserve">The knowledge I </w:t>
      </w:r>
      <w:ins w:id="56" w:author="Geoffrey Sauer" w:date="2015-11-06T14:43:00Z">
        <w:r>
          <w:t xml:space="preserve">hope to </w:t>
        </w:r>
      </w:ins>
      <w:del w:id="57" w:author="Geoffrey Sauer" w:date="2015-11-06T11:21:00Z">
        <w:r w:rsidDel="00625C1C">
          <w:delText xml:space="preserve">learn </w:delText>
        </w:r>
      </w:del>
      <w:ins w:id="58" w:author="Geoffrey Sauer" w:date="2015-11-06T11:21:00Z">
        <w:r w:rsidR="00625C1C">
          <w:t>gain</w:t>
        </w:r>
        <w:r w:rsidR="00625C1C">
          <w:t xml:space="preserve"> </w:t>
        </w:r>
      </w:ins>
      <w:ins w:id="59" w:author="Geoffrey Sauer" w:date="2015-11-06T14:43:00Z">
        <w:r>
          <w:t xml:space="preserve">from your program </w:t>
        </w:r>
      </w:ins>
      <w:del w:id="60" w:author="Geoffrey Sauer" w:date="2015-11-06T14:43:00Z">
        <w:r w:rsidDel="007A3291">
          <w:delText xml:space="preserve">may </w:delText>
        </w:r>
      </w:del>
      <w:ins w:id="61" w:author="Geoffrey Sauer" w:date="2015-11-06T14:43:00Z">
        <w:r>
          <w:t>m</w:t>
        </w:r>
        <w:r>
          <w:t>ight</w:t>
        </w:r>
        <w:r>
          <w:t xml:space="preserve"> </w:t>
        </w:r>
      </w:ins>
      <w:r>
        <w:t xml:space="preserve">be applied to future teaching opportunities, </w:t>
      </w:r>
      <w:del w:id="62" w:author="Geoffrey Sauer" w:date="2015-11-06T14:43:00Z">
        <w:r w:rsidDel="007A3291">
          <w:delText>projects, and</w:delText>
        </w:r>
      </w:del>
      <w:ins w:id="63" w:author="Geoffrey Sauer" w:date="2015-11-06T14:43:00Z">
        <w:r>
          <w:t xml:space="preserve">but </w:t>
        </w:r>
      </w:ins>
      <w:ins w:id="64" w:author="Geoffrey Sauer" w:date="2015-11-06T14:44:00Z">
        <w:r>
          <w:t xml:space="preserve">I expect that it </w:t>
        </w:r>
      </w:ins>
      <w:ins w:id="65" w:author="Geoffrey Sauer" w:date="2015-11-06T14:43:00Z">
        <w:r>
          <w:t>will</w:t>
        </w:r>
      </w:ins>
      <w:r>
        <w:t xml:space="preserve"> provide me with mentors to delve into this </w:t>
      </w:r>
      <w:del w:id="66" w:author="Geoffrey Sauer" w:date="2015-11-06T11:21:00Z">
        <w:r w:rsidDel="00625C1C">
          <w:delText>fas</w:delText>
        </w:r>
        <w:r w:rsidDel="00625C1C">
          <w:delText xml:space="preserve">cinating </w:delText>
        </w:r>
      </w:del>
      <w:r>
        <w:t xml:space="preserve">topic </w:t>
      </w:r>
      <w:del w:id="67" w:author="Geoffrey Sauer" w:date="2015-11-06T11:21:00Z">
        <w:r w:rsidDel="00625C1C">
          <w:delText>and emerge with</w:delText>
        </w:r>
      </w:del>
      <w:ins w:id="68" w:author="Geoffrey Sauer" w:date="2015-11-06T11:21:00Z">
        <w:r w:rsidR="00625C1C">
          <w:t>to attain</w:t>
        </w:r>
      </w:ins>
      <w:r>
        <w:t xml:space="preserve"> a</w:t>
      </w:r>
      <w:del w:id="69" w:author="Geoffrey Sauer" w:date="2015-11-06T11:21:00Z">
        <w:r w:rsidDel="00625C1C">
          <w:delText>n unprecedented</w:delText>
        </w:r>
      </w:del>
      <w:ins w:id="70" w:author="Geoffrey Sauer" w:date="2015-11-06T11:21:00Z">
        <w:r w:rsidR="00625C1C">
          <w:t xml:space="preserve"> better</w:t>
        </w:r>
      </w:ins>
      <w:r>
        <w:t xml:space="preserve"> understanding of the caveats</w:t>
      </w:r>
      <w:del w:id="71" w:author="Geoffrey Sauer" w:date="2015-11-06T14:44:00Z">
        <w:r w:rsidDel="007A3291">
          <w:delText>,</w:delText>
        </w:r>
      </w:del>
      <w:r>
        <w:t xml:space="preserve"> </w:t>
      </w:r>
      <w:del w:id="72" w:author="Geoffrey Sauer" w:date="2015-11-06T11:21:00Z">
        <w:r w:rsidDel="00625C1C">
          <w:delText xml:space="preserve">sustainable </w:delText>
        </w:r>
      </w:del>
      <w:del w:id="73" w:author="Geoffrey Sauer" w:date="2015-11-06T14:44:00Z">
        <w:r w:rsidDel="007A3291">
          <w:delText xml:space="preserve">best practices, </w:delText>
        </w:r>
      </w:del>
      <w:r>
        <w:t xml:space="preserve">and valuable research </w:t>
      </w:r>
      <w:commentRangeStart w:id="74"/>
      <w:del w:id="75" w:author="Geoffrey Sauer" w:date="2015-11-06T11:22:00Z">
        <w:r w:rsidDel="00625C1C">
          <w:delText>experience</w:delText>
        </w:r>
      </w:del>
      <w:ins w:id="76" w:author="Geoffrey Sauer" w:date="2015-11-06T11:22:00Z">
        <w:r w:rsidR="00625C1C">
          <w:t>methods I will be able to use in this field</w:t>
        </w:r>
        <w:commentRangeEnd w:id="74"/>
        <w:r w:rsidR="00625C1C">
          <w:rPr>
            <w:rStyle w:val="CommentReference"/>
          </w:rPr>
          <w:commentReference w:id="74"/>
        </w:r>
      </w:ins>
      <w:r>
        <w:t>.</w:t>
      </w:r>
      <w:commentRangeEnd w:id="55"/>
      <w:r>
        <w:commentReference w:id="55"/>
      </w:r>
    </w:p>
    <w:p w14:paraId="61DEE775" w14:textId="77777777" w:rsidR="00AB7F9B" w:rsidRDefault="00AB7F9B">
      <w:pPr>
        <w:pStyle w:val="normal0"/>
      </w:pPr>
    </w:p>
    <w:p w14:paraId="3F62530A" w14:textId="576F895D" w:rsidR="00AB7F9B" w:rsidDel="00625C1C" w:rsidRDefault="007A3291">
      <w:pPr>
        <w:pStyle w:val="normal0"/>
        <w:rPr>
          <w:del w:id="78" w:author="Geoffrey Sauer" w:date="2015-11-06T11:23:00Z"/>
        </w:rPr>
      </w:pPr>
      <w:commentRangeStart w:id="79"/>
      <w:commentRangeStart w:id="80"/>
      <w:commentRangeStart w:id="81"/>
      <w:r>
        <w:t xml:space="preserve">During my </w:t>
      </w:r>
      <w:proofErr w:type="gramStart"/>
      <w:r>
        <w:t>associates</w:t>
      </w:r>
      <w:proofErr w:type="gramEnd"/>
      <w:r>
        <w:t xml:space="preserve"> coursework, I frequently received honors on the </w:t>
      </w:r>
      <w:del w:id="82" w:author="Geoffrey Sauer" w:date="2015-11-06T14:44:00Z">
        <w:r w:rsidDel="007A3291">
          <w:delText xml:space="preserve">dean’s </w:delText>
        </w:r>
      </w:del>
      <w:ins w:id="83" w:author="Geoffrey Sauer" w:date="2015-11-06T14:44:00Z">
        <w:r>
          <w:t>D</w:t>
        </w:r>
        <w:r>
          <w:t xml:space="preserve">ean’s </w:t>
        </w:r>
      </w:ins>
      <w:del w:id="84" w:author="Geoffrey Sauer" w:date="2015-11-06T14:44:00Z">
        <w:r w:rsidDel="007A3291">
          <w:delText>list</w:delText>
        </w:r>
      </w:del>
      <w:ins w:id="85" w:author="Geoffrey Sauer" w:date="2015-11-06T14:44:00Z">
        <w:r>
          <w:t>L</w:t>
        </w:r>
        <w:r>
          <w:t>ist</w:t>
        </w:r>
      </w:ins>
      <w:r>
        <w:t xml:space="preserve">; However when I </w:t>
      </w:r>
      <w:del w:id="86" w:author="Geoffrey Sauer" w:date="2015-11-06T14:44:00Z">
        <w:r w:rsidDel="007A3291">
          <w:delText xml:space="preserve">completed </w:delText>
        </w:r>
      </w:del>
      <w:ins w:id="87" w:author="Geoffrey Sauer" w:date="2015-11-06T14:44:00Z">
        <w:r>
          <w:t>pursued</w:t>
        </w:r>
        <w:r>
          <w:t xml:space="preserve"> </w:t>
        </w:r>
      </w:ins>
      <w:r>
        <w:t xml:space="preserve">my </w:t>
      </w:r>
      <w:del w:id="88" w:author="Geoffrey Sauer" w:date="2015-11-06T11:22:00Z">
        <w:r w:rsidDel="00625C1C">
          <w:delText>de</w:delText>
        </w:r>
        <w:r w:rsidDel="00625C1C">
          <w:delText xml:space="preserve">gree </w:delText>
        </w:r>
      </w:del>
      <w:ins w:id="89" w:author="Geoffrey Sauer" w:date="2015-11-06T11:22:00Z">
        <w:r w:rsidR="00625C1C">
          <w:t>BA</w:t>
        </w:r>
        <w:r w:rsidR="00625C1C">
          <w:t xml:space="preserve"> </w:t>
        </w:r>
      </w:ins>
      <w:r>
        <w:t xml:space="preserve">program at </w:t>
      </w:r>
      <w:del w:id="90" w:author="Geoffrey Sauer" w:date="2015-11-06T11:22:00Z">
        <w:r w:rsidDel="00625C1C">
          <w:delText>the College of Design</w:delText>
        </w:r>
      </w:del>
      <w:ins w:id="91" w:author="Geoffrey Sauer" w:date="2015-11-06T11:22:00Z">
        <w:r w:rsidR="00625C1C">
          <w:t>ISU</w:t>
        </w:r>
      </w:ins>
      <w:ins w:id="92" w:author="Geoffrey Sauer" w:date="2015-11-06T14:44:00Z">
        <w:r>
          <w:t>,</w:t>
        </w:r>
      </w:ins>
      <w:r>
        <w:t xml:space="preserve"> I had </w:t>
      </w:r>
      <w:del w:id="93" w:author="Geoffrey Sauer" w:date="2015-11-06T11:22:00Z">
        <w:r w:rsidDel="00625C1C">
          <w:delText>a couple of</w:delText>
        </w:r>
      </w:del>
      <w:ins w:id="94" w:author="Geoffrey Sauer" w:date="2015-11-06T11:22:00Z">
        <w:r w:rsidR="00625C1C">
          <w:t>two</w:t>
        </w:r>
      </w:ins>
      <w:r>
        <w:t xml:space="preserve"> classes with grades that brought my GPA </w:t>
      </w:r>
      <w:del w:id="95" w:author="Geoffrey Sauer" w:date="2015-11-06T11:22:00Z">
        <w:r w:rsidDel="00625C1C">
          <w:delText xml:space="preserve">down </w:delText>
        </w:r>
      </w:del>
      <w:r>
        <w:t>below the requirement for full admission status as a graduate student. I'm not proud of those grades</w:t>
      </w:r>
      <w:ins w:id="96" w:author="Geoffrey Sauer" w:date="2015-11-06T11:23:00Z">
        <w:r w:rsidR="00625C1C">
          <w:t>,</w:t>
        </w:r>
      </w:ins>
      <w:r>
        <w:t xml:space="preserve"> and wish my GPA had been higher</w:t>
      </w:r>
      <w:del w:id="97" w:author="Geoffrey Sauer" w:date="2015-11-06T14:45:00Z">
        <w:r w:rsidDel="007A3291">
          <w:delText xml:space="preserve">, </w:delText>
        </w:r>
      </w:del>
      <w:ins w:id="98" w:author="Geoffrey Sauer" w:date="2015-11-06T14:45:00Z">
        <w:r>
          <w:t>;</w:t>
        </w:r>
        <w:r>
          <w:t xml:space="preserve"> </w:t>
        </w:r>
      </w:ins>
      <w:r>
        <w:t>however they do not r</w:t>
      </w:r>
      <w:r>
        <w:t xml:space="preserve">eflect the entire body of my academic performance and </w:t>
      </w:r>
      <w:del w:id="99" w:author="Geoffrey Sauer" w:date="2015-11-06T11:23:00Z">
        <w:r w:rsidDel="00625C1C">
          <w:delText xml:space="preserve">almost all of </w:delText>
        </w:r>
      </w:del>
      <w:r>
        <w:t>the classes</w:t>
      </w:r>
      <w:ins w:id="100" w:author="Geoffrey Sauer" w:date="2015-11-06T11:23:00Z">
        <w:r w:rsidR="00625C1C">
          <w:t xml:space="preserve"> in which</w:t>
        </w:r>
      </w:ins>
      <w:r>
        <w:t xml:space="preserve"> I did poorly </w:t>
      </w:r>
      <w:del w:id="101" w:author="Geoffrey Sauer" w:date="2015-11-06T11:23:00Z">
        <w:r w:rsidDel="00625C1C">
          <w:delText xml:space="preserve">in </w:delText>
        </w:r>
      </w:del>
      <w:r>
        <w:t xml:space="preserve">do not directly relate to my preferred field of </w:t>
      </w:r>
      <w:proofErr w:type="spellStart"/>
      <w:r>
        <w:t>study.</w:t>
      </w:r>
      <w:del w:id="102" w:author="Geoffrey Sauer" w:date="2015-11-06T11:23:00Z">
        <w:r w:rsidDel="00625C1C">
          <w:delText xml:space="preserve"> </w:delText>
        </w:r>
      </w:del>
      <w:del w:id="103" w:author="Geoffrey Sauer" w:date="2015-11-06T14:45:00Z">
        <w:r w:rsidDel="007A3291">
          <w:delText xml:space="preserve"> I would like to be considered for </w:delText>
        </w:r>
      </w:del>
      <w:commentRangeStart w:id="104"/>
      <w:commentRangeStart w:id="105"/>
      <w:commentRangeStart w:id="106"/>
      <w:commentRangeStart w:id="107"/>
      <w:del w:id="108" w:author="Geoffrey Sauer" w:date="2015-11-06T11:23:00Z">
        <w:r w:rsidDel="00625C1C">
          <w:delText xml:space="preserve">provisional or restricted </w:delText>
        </w:r>
      </w:del>
      <w:del w:id="109" w:author="Geoffrey Sauer" w:date="2015-11-06T14:45:00Z">
        <w:r w:rsidDel="007A3291">
          <w:delText>admission</w:delText>
        </w:r>
      </w:del>
      <w:del w:id="110" w:author="Geoffrey Sauer" w:date="2015-11-06T11:23:00Z">
        <w:r w:rsidDel="00625C1C">
          <w:delText xml:space="preserve"> status</w:delText>
        </w:r>
        <w:r w:rsidDel="00625C1C">
          <w:delText>,</w:delText>
        </w:r>
      </w:del>
      <w:commentRangeEnd w:id="104"/>
      <w:del w:id="111" w:author="Geoffrey Sauer" w:date="2015-11-06T14:45:00Z">
        <w:r w:rsidDel="007A3291">
          <w:commentReference w:id="104"/>
        </w:r>
        <w:commentRangeEnd w:id="105"/>
        <w:r w:rsidDel="007A3291">
          <w:commentReference w:id="105"/>
        </w:r>
        <w:commentRangeEnd w:id="106"/>
        <w:r w:rsidDel="007A3291">
          <w:commentReference w:id="106"/>
        </w:r>
        <w:commentRangeEnd w:id="107"/>
        <w:r w:rsidDel="007A3291">
          <w:commentReference w:id="107"/>
        </w:r>
        <w:r w:rsidDel="007A3291">
          <w:delText xml:space="preserve"> with a declare</w:delText>
        </w:r>
        <w:r w:rsidDel="007A3291">
          <w:delText xml:space="preserve">d major, without retaking my bachelor courses. </w:delText>
        </w:r>
        <w:commentRangeStart w:id="112"/>
        <w:commentRangeStart w:id="113"/>
        <w:r w:rsidDel="007A3291">
          <w:delText xml:space="preserve"> </w:delText>
        </w:r>
      </w:del>
      <w:r>
        <w:t>I</w:t>
      </w:r>
      <w:proofErr w:type="spellEnd"/>
      <w:r>
        <w:t xml:space="preserve"> would like to be admitted directly into the HCI graduate program</w:t>
      </w:r>
      <w:ins w:id="114" w:author="Geoffrey Sauer" w:date="2015-11-06T14:45:00Z">
        <w:r>
          <w:t>, if possible,</w:t>
        </w:r>
      </w:ins>
      <w:r>
        <w:t xml:space="preserve"> rather than starting as a general student. </w:t>
      </w:r>
      <w:commentRangeEnd w:id="112"/>
      <w:r>
        <w:commentReference w:id="112"/>
      </w:r>
      <w:commentRangeEnd w:id="113"/>
      <w:r>
        <w:commentReference w:id="113"/>
      </w:r>
      <w:del w:id="115" w:author="Geoffrey Sauer" w:date="2015-11-06T14:45:00Z">
        <w:r w:rsidDel="007A3291">
          <w:delText xml:space="preserve"> </w:delText>
        </w:r>
      </w:del>
      <w:r>
        <w:t xml:space="preserve">I worked part-time while doing my </w:t>
      </w:r>
      <w:del w:id="116" w:author="Geoffrey Sauer" w:date="2015-11-06T11:24:00Z">
        <w:r w:rsidDel="00625C1C">
          <w:delText xml:space="preserve"> </w:delText>
        </w:r>
      </w:del>
      <w:r>
        <w:t xml:space="preserve">undergraduate studies, as well as living in a sorority, </w:t>
      </w:r>
      <w:r>
        <w:t xml:space="preserve">doing extracurricular </w:t>
      </w:r>
      <w:proofErr w:type="gramStart"/>
      <w:r>
        <w:t>volunteer</w:t>
      </w:r>
      <w:proofErr w:type="gramEnd"/>
      <w:r>
        <w:t xml:space="preserve"> work, ROTC, and maintaining a role as a teacher’s assistant. I’m sure my additional responsibilities played a large role in my </w:t>
      </w:r>
      <w:ins w:id="117" w:author="Geoffrey Sauer" w:date="2015-11-06T11:24:00Z">
        <w:r w:rsidR="00625C1C">
          <w:t xml:space="preserve">problematic </w:t>
        </w:r>
      </w:ins>
      <w:del w:id="118" w:author="Geoffrey Sauer" w:date="2015-11-06T14:45:00Z">
        <w:r w:rsidDel="007A3291">
          <w:delText>grade</w:delText>
        </w:r>
      </w:del>
      <w:ins w:id="119" w:author="Geoffrey Sauer" w:date="2015-11-06T14:45:00Z">
        <w:r>
          <w:t>GPA</w:t>
        </w:r>
      </w:ins>
      <w:r>
        <w:t xml:space="preserve">. </w:t>
      </w:r>
      <w:del w:id="120" w:author="Geoffrey Sauer" w:date="2015-11-06T14:45:00Z">
        <w:r w:rsidDel="007A3291">
          <w:delText xml:space="preserve">You will also note that I completed over 140 credit hours at a fairly young age. </w:delText>
        </w:r>
      </w:del>
      <w:r>
        <w:t>At the ti</w:t>
      </w:r>
      <w:r>
        <w:t xml:space="preserve">me, I had the desire to pursue a military career and become a fighter pilot. Since graduating, I have </w:t>
      </w:r>
      <w:ins w:id="121" w:author="Geoffrey Sauer" w:date="2015-11-06T11:24:00Z">
        <w:r w:rsidR="00625C1C">
          <w:t>re</w:t>
        </w:r>
      </w:ins>
      <w:r>
        <w:t>dedicated myself to a career in</w:t>
      </w:r>
      <w:ins w:id="122" w:author="Geoffrey Sauer" w:date="2015-11-06T11:24:00Z">
        <w:r w:rsidR="00625C1C">
          <w:t xml:space="preserve"> </w:t>
        </w:r>
        <w:commentRangeStart w:id="123"/>
        <w:r w:rsidR="00625C1C">
          <w:t>defense-related</w:t>
        </w:r>
      </w:ins>
      <w:r>
        <w:t xml:space="preserve"> </w:t>
      </w:r>
      <w:commentRangeEnd w:id="123"/>
      <w:r w:rsidR="00625C1C">
        <w:rPr>
          <w:rStyle w:val="CommentReference"/>
        </w:rPr>
        <w:commentReference w:id="123"/>
      </w:r>
      <w:r>
        <w:t>IT</w:t>
      </w:r>
      <w:ins w:id="124" w:author="Geoffrey Sauer" w:date="2015-11-06T11:25:00Z">
        <w:r w:rsidR="00625C1C">
          <w:t>,</w:t>
        </w:r>
      </w:ins>
      <w:r>
        <w:t xml:space="preserve"> and </w:t>
      </w:r>
      <w:ins w:id="125" w:author="Geoffrey Sauer" w:date="2015-11-06T14:46:00Z">
        <w:r>
          <w:t xml:space="preserve">this has </w:t>
        </w:r>
      </w:ins>
      <w:r>
        <w:t xml:space="preserve">focused my hunger for knowledge and professional success accordingly. </w:t>
      </w:r>
      <w:del w:id="126" w:author="Geoffrey Sauer" w:date="2015-11-06T11:24:00Z">
        <w:r w:rsidDel="00625C1C">
          <w:delText xml:space="preserve"> </w:delText>
        </w:r>
      </w:del>
      <w:r>
        <w:t>My desire is to make a positive impact in th</w:t>
      </w:r>
      <w:r>
        <w:t xml:space="preserve">e field of information technology. I believe my </w:t>
      </w:r>
      <w:del w:id="127" w:author="Geoffrey Sauer" w:date="2015-11-06T11:25:00Z">
        <w:r w:rsidDel="00625C1C">
          <w:delText xml:space="preserve">resume </w:delText>
        </w:r>
      </w:del>
      <w:ins w:id="128" w:author="Geoffrey Sauer" w:date="2015-11-06T11:25:00Z">
        <w:r w:rsidR="00625C1C">
          <w:t>r</w:t>
        </w:r>
        <w:r w:rsidR="00625C1C">
          <w:t>é</w:t>
        </w:r>
        <w:r w:rsidR="00625C1C">
          <w:t>sum</w:t>
        </w:r>
        <w:r w:rsidR="00625C1C">
          <w:t>é</w:t>
        </w:r>
        <w:r w:rsidR="00625C1C">
          <w:t xml:space="preserve"> </w:t>
        </w:r>
      </w:ins>
      <w:r>
        <w:t xml:space="preserve">and volunteer work reflects </w:t>
      </w:r>
      <w:del w:id="129" w:author="Geoffrey Sauer" w:date="2015-11-06T11:25:00Z">
        <w:r w:rsidDel="00625C1C">
          <w:delText xml:space="preserve">my </w:delText>
        </w:r>
      </w:del>
      <w:ins w:id="130" w:author="Geoffrey Sauer" w:date="2015-11-06T11:25:00Z">
        <w:r w:rsidR="00625C1C">
          <w:t>this</w:t>
        </w:r>
        <w:r w:rsidR="00625C1C">
          <w:t xml:space="preserve"> </w:t>
        </w:r>
      </w:ins>
      <w:r>
        <w:t xml:space="preserve">growth and </w:t>
      </w:r>
      <w:ins w:id="131" w:author="Geoffrey Sauer" w:date="2015-11-06T14:46:00Z">
        <w:r>
          <w:t xml:space="preserve">demonstrates, at least to some degree, the </w:t>
        </w:r>
      </w:ins>
      <w:del w:id="132" w:author="Geoffrey Sauer" w:date="2015-11-06T11:25:00Z">
        <w:r w:rsidDel="00625C1C">
          <w:delText xml:space="preserve"> my </w:delText>
        </w:r>
      </w:del>
      <w:proofErr w:type="gramStart"/>
      <w:r>
        <w:t>resolve which</w:t>
      </w:r>
      <w:proofErr w:type="gramEnd"/>
      <w:r>
        <w:t xml:space="preserve"> I would </w:t>
      </w:r>
      <w:del w:id="133" w:author="Geoffrey Sauer" w:date="2015-11-06T11:25:00Z">
        <w:r w:rsidDel="00625C1C">
          <w:delText xml:space="preserve">leverage </w:delText>
        </w:r>
      </w:del>
      <w:ins w:id="134" w:author="Geoffrey Sauer" w:date="2015-11-06T11:25:00Z">
        <w:r w:rsidR="00625C1C">
          <w:t>employ</w:t>
        </w:r>
        <w:r w:rsidR="00625C1C">
          <w:t xml:space="preserve"> </w:t>
        </w:r>
      </w:ins>
      <w:r>
        <w:t xml:space="preserve">to </w:t>
      </w:r>
      <w:ins w:id="135" w:author="Geoffrey Sauer" w:date="2015-11-06T11:26:00Z">
        <w:r w:rsidR="00625C1C">
          <w:t>focus my work</w:t>
        </w:r>
      </w:ins>
      <w:del w:id="136" w:author="Geoffrey Sauer" w:date="2015-11-06T11:26:00Z">
        <w:r w:rsidDel="00625C1C">
          <w:delText>a</w:delText>
        </w:r>
        <w:r w:rsidDel="00625C1C">
          <w:delText>d</w:delText>
        </w:r>
        <w:r w:rsidDel="00625C1C">
          <w:delText>d</w:delText>
        </w:r>
        <w:r w:rsidDel="00625C1C">
          <w:delText xml:space="preserve"> </w:delText>
        </w:r>
        <w:r w:rsidDel="00625C1C">
          <w:delText>t</w:delText>
        </w:r>
        <w:r w:rsidDel="00625C1C">
          <w:delText>o</w:delText>
        </w:r>
        <w:r w:rsidDel="00625C1C">
          <w:delText xml:space="preserve"> </w:delText>
        </w:r>
        <w:r w:rsidDel="00625C1C">
          <w:delText>m</w:delText>
        </w:r>
        <w:r w:rsidDel="00625C1C">
          <w:delText>y</w:delText>
        </w:r>
        <w:r w:rsidDel="00625C1C">
          <w:delText xml:space="preserve"> </w:delText>
        </w:r>
        <w:r w:rsidDel="00625C1C">
          <w:delText>f</w:delText>
        </w:r>
        <w:r w:rsidDel="00625C1C">
          <w:delText>u</w:delText>
        </w:r>
        <w:r w:rsidDel="00625C1C">
          <w:delText>t</w:delText>
        </w:r>
        <w:r w:rsidDel="00625C1C">
          <w:delText>u</w:delText>
        </w:r>
      </w:del>
      <w:del w:id="137" w:author="Geoffrey Sauer" w:date="2015-11-06T11:25:00Z">
        <w:r w:rsidDel="00625C1C">
          <w:delText>r</w:delText>
        </w:r>
        <w:r w:rsidDel="00625C1C">
          <w:delText>e</w:delText>
        </w:r>
        <w:r w:rsidDel="00625C1C">
          <w:delText xml:space="preserve"> </w:delText>
        </w:r>
        <w:r w:rsidDel="00625C1C">
          <w:delText>s</w:delText>
        </w:r>
        <w:r w:rsidDel="00625C1C">
          <w:delText>u</w:delText>
        </w:r>
        <w:r w:rsidDel="00625C1C">
          <w:delText>c</w:delText>
        </w:r>
        <w:r w:rsidDel="00625C1C">
          <w:delText>c</w:delText>
        </w:r>
        <w:r w:rsidDel="00625C1C">
          <w:delText>e</w:delText>
        </w:r>
        <w:r w:rsidDel="00625C1C">
          <w:delText>s</w:delText>
        </w:r>
        <w:r w:rsidDel="00625C1C">
          <w:delText>s</w:delText>
        </w:r>
        <w:r w:rsidDel="00625C1C">
          <w:delText>e</w:delText>
        </w:r>
        <w:r w:rsidDel="00625C1C">
          <w:delText>s</w:delText>
        </w:r>
      </w:del>
      <w:del w:id="138" w:author="Geoffrey Sauer" w:date="2015-11-06T14:46:00Z">
        <w:r w:rsidDel="007A3291">
          <w:delText xml:space="preserve"> </w:delText>
        </w:r>
      </w:del>
      <w:ins w:id="139" w:author="Geoffrey Sauer" w:date="2015-11-06T14:46:00Z">
        <w:r>
          <w:t xml:space="preserve"> and succeed </w:t>
        </w:r>
      </w:ins>
      <w:r>
        <w:t>at Iowa State.</w:t>
      </w:r>
    </w:p>
    <w:p w14:paraId="3A1870D0" w14:textId="77777777" w:rsidR="00AB7F9B" w:rsidRDefault="00AB7F9B">
      <w:pPr>
        <w:pStyle w:val="normal0"/>
      </w:pPr>
    </w:p>
    <w:p w14:paraId="56ACAEA8" w14:textId="484BF22E" w:rsidR="00AB7F9B" w:rsidDel="00625C1C" w:rsidRDefault="007A3291">
      <w:pPr>
        <w:pStyle w:val="normal0"/>
        <w:rPr>
          <w:del w:id="140" w:author="Geoffrey Sauer" w:date="2015-11-06T11:26:00Z"/>
        </w:rPr>
      </w:pPr>
      <w:r>
        <w:lastRenderedPageBreak/>
        <w:t xml:space="preserve"> </w:t>
      </w:r>
      <w:commentRangeEnd w:id="79"/>
      <w:r>
        <w:commentReference w:id="79"/>
      </w:r>
      <w:commentRangeEnd w:id="80"/>
      <w:r>
        <w:commentReference w:id="80"/>
      </w:r>
      <w:commentRangeEnd w:id="81"/>
      <w:r>
        <w:commentReference w:id="81"/>
      </w:r>
      <w:commentRangeStart w:id="141"/>
      <w:r>
        <w:t>My intention is to study part</w:t>
      </w:r>
      <w:ins w:id="142" w:author="Geoffrey Sauer" w:date="2015-11-06T11:26:00Z">
        <w:r w:rsidR="00625C1C">
          <w:t>-</w:t>
        </w:r>
      </w:ins>
      <w:del w:id="143" w:author="Geoffrey Sauer" w:date="2015-11-06T11:26:00Z">
        <w:r w:rsidDel="00625C1C">
          <w:delText xml:space="preserve"> </w:delText>
        </w:r>
      </w:del>
      <w:r>
        <w:t>time while working. This should give m</w:t>
      </w:r>
      <w:r>
        <w:t xml:space="preserve">e the flexibility to maintain my current career </w:t>
      </w:r>
      <w:del w:id="144" w:author="Geoffrey Sauer" w:date="2015-11-06T14:46:00Z">
        <w:r w:rsidDel="007A3291">
          <w:delText xml:space="preserve">trajectory </w:delText>
        </w:r>
      </w:del>
      <w:r>
        <w:t xml:space="preserve">while giving my academic aspirations enough time to be very successful. I am confident that 1-2 classes per semester would not only </w:t>
      </w:r>
      <w:del w:id="145" w:author="Geoffrey Sauer" w:date="2015-11-06T11:26:00Z">
        <w:r w:rsidDel="00625C1C">
          <w:delText xml:space="preserve">compliment </w:delText>
        </w:r>
      </w:del>
      <w:ins w:id="146" w:author="Geoffrey Sauer" w:date="2015-11-06T11:26:00Z">
        <w:r w:rsidR="00625C1C">
          <w:t>compl</w:t>
        </w:r>
        <w:r w:rsidR="00625C1C">
          <w:t>e</w:t>
        </w:r>
        <w:r w:rsidR="00625C1C">
          <w:t xml:space="preserve">ment </w:t>
        </w:r>
      </w:ins>
      <w:r>
        <w:t xml:space="preserve">my current career path but also </w:t>
      </w:r>
      <w:del w:id="147" w:author="Geoffrey Sauer" w:date="2015-11-06T14:47:00Z">
        <w:r w:rsidDel="007A3291">
          <w:delText>not be too much additi</w:delText>
        </w:r>
        <w:r w:rsidDel="007A3291">
          <w:delText>onal focus that either workloads would suffer</w:delText>
        </w:r>
      </w:del>
      <w:ins w:id="148" w:author="Geoffrey Sauer" w:date="2015-11-06T14:47:00Z">
        <w:r>
          <w:t>be manageable</w:t>
        </w:r>
      </w:ins>
      <w:r>
        <w:t xml:space="preserve">. I believe this to be true because I currently allocate 1-5+ hours a week to community classes, reading, research, teaching, and </w:t>
      </w:r>
      <w:del w:id="149" w:author="Geoffrey Sauer" w:date="2015-11-06T11:26:00Z">
        <w:r w:rsidDel="00625C1C">
          <w:delText xml:space="preserve">personal </w:delText>
        </w:r>
      </w:del>
      <w:r>
        <w:t>study.</w:t>
      </w:r>
      <w:commentRangeEnd w:id="141"/>
      <w:r>
        <w:commentReference w:id="141"/>
      </w:r>
    </w:p>
    <w:p w14:paraId="39B54DBB" w14:textId="77777777" w:rsidR="00AB7F9B" w:rsidRDefault="00AB7F9B">
      <w:pPr>
        <w:pStyle w:val="normal0"/>
      </w:pPr>
    </w:p>
    <w:p w14:paraId="7B73CB95" w14:textId="00B57B1A" w:rsidR="00AB7F9B" w:rsidDel="00625C1C" w:rsidRDefault="007A3291">
      <w:pPr>
        <w:pStyle w:val="normal0"/>
        <w:rPr>
          <w:del w:id="150" w:author="Geoffrey Sauer" w:date="2015-11-06T11:26:00Z"/>
        </w:rPr>
      </w:pPr>
      <w:r>
        <w:t xml:space="preserve">In my professional work experience within the field of </w:t>
      </w:r>
      <w:del w:id="151" w:author="Geoffrey Sauer" w:date="2015-11-06T14:47:00Z">
        <w:r w:rsidDel="007A3291">
          <w:delText>information technology</w:delText>
        </w:r>
      </w:del>
      <w:ins w:id="152" w:author="Geoffrey Sauer" w:date="2015-11-06T14:47:00Z">
        <w:r>
          <w:t>IT</w:t>
        </w:r>
      </w:ins>
      <w:r>
        <w:t>, I have 10+ years of experience to draw from</w:t>
      </w:r>
      <w:r>
        <w:t>. I believe that experience will enhance my</w:t>
      </w:r>
      <w:del w:id="153" w:author="Geoffrey Sauer" w:date="2015-11-06T11:26:00Z">
        <w:r w:rsidDel="00625C1C">
          <w:delText xml:space="preserve"> </w:delText>
        </w:r>
        <w:r w:rsidDel="00625C1C">
          <w:delText>a</w:delText>
        </w:r>
        <w:r w:rsidDel="00625C1C">
          <w:delText>p</w:delText>
        </w:r>
        <w:r w:rsidDel="00625C1C">
          <w:delText>p</w:delText>
        </w:r>
        <w:r w:rsidDel="00625C1C">
          <w:delText>l</w:delText>
        </w:r>
        <w:r w:rsidDel="00625C1C">
          <w:delText>i</w:delText>
        </w:r>
        <w:r w:rsidDel="00625C1C">
          <w:delText>c</w:delText>
        </w:r>
        <w:r w:rsidDel="00625C1C">
          <w:delText>a</w:delText>
        </w:r>
        <w:r w:rsidDel="00625C1C">
          <w:delText>b</w:delText>
        </w:r>
        <w:r w:rsidDel="00625C1C">
          <w:delText>l</w:delText>
        </w:r>
        <w:r w:rsidDel="00625C1C">
          <w:delText>e</w:delText>
        </w:r>
      </w:del>
      <w:r>
        <w:t xml:space="preserve"> </w:t>
      </w:r>
      <w:del w:id="154" w:author="Geoffrey Sauer" w:date="2015-11-06T11:26:00Z">
        <w:r w:rsidDel="00625C1C">
          <w:delText xml:space="preserve">understanding of my </w:delText>
        </w:r>
      </w:del>
      <w:r>
        <w:t xml:space="preserve">research </w:t>
      </w:r>
      <w:del w:id="155" w:author="Geoffrey Sauer" w:date="2015-11-06T11:27:00Z">
        <w:r w:rsidDel="00625C1C">
          <w:delText>and leverage my success for the</w:delText>
        </w:r>
      </w:del>
      <w:ins w:id="156" w:author="Geoffrey Sauer" w:date="2015-11-06T11:27:00Z">
        <w:r w:rsidR="00625C1C">
          <w:t>toward</w:t>
        </w:r>
      </w:ins>
      <w:r>
        <w:t xml:space="preserve"> completion of the </w:t>
      </w:r>
      <w:r>
        <w:t xml:space="preserve">doctorate program. </w:t>
      </w:r>
      <w:commentRangeStart w:id="157"/>
      <w:r>
        <w:t>I've</w:t>
      </w:r>
      <w:commentRangeEnd w:id="157"/>
      <w:r w:rsidR="00625C1C">
        <w:rPr>
          <w:rStyle w:val="CommentReference"/>
        </w:rPr>
        <w:commentReference w:id="157"/>
      </w:r>
      <w:r>
        <w:t xml:space="preserve"> been working with computers since I was a small child</w:t>
      </w:r>
      <w:del w:id="158" w:author="Geoffrey Sauer" w:date="2015-11-06T14:48:00Z">
        <w:r w:rsidDel="007A3291">
          <w:delText xml:space="preserve">. </w:delText>
        </w:r>
      </w:del>
      <w:ins w:id="159" w:author="Geoffrey Sauer" w:date="2015-11-06T14:48:00Z">
        <w:r>
          <w:t>;</w:t>
        </w:r>
        <w:r>
          <w:t xml:space="preserve"> </w:t>
        </w:r>
      </w:ins>
      <w:del w:id="160" w:author="Geoffrey Sauer" w:date="2015-11-06T14:48:00Z">
        <w:r w:rsidDel="007A3291">
          <w:delText xml:space="preserve">During </w:delText>
        </w:r>
      </w:del>
      <w:ins w:id="161" w:author="Geoffrey Sauer" w:date="2015-11-06T14:48:00Z">
        <w:r>
          <w:t>d</w:t>
        </w:r>
        <w:r>
          <w:t xml:space="preserve">uring </w:t>
        </w:r>
      </w:ins>
      <w:r>
        <w:t xml:space="preserve">college I </w:t>
      </w:r>
      <w:del w:id="162" w:author="Geoffrey Sauer" w:date="2015-11-06T14:48:00Z">
        <w:r w:rsidDel="007A3291">
          <w:delText xml:space="preserve">got </w:delText>
        </w:r>
      </w:del>
      <w:ins w:id="163" w:author="Geoffrey Sauer" w:date="2015-11-06T14:48:00Z">
        <w:r>
          <w:t>started</w:t>
        </w:r>
        <w:r>
          <w:t xml:space="preserve"> </w:t>
        </w:r>
      </w:ins>
      <w:r>
        <w:t xml:space="preserve">my first </w:t>
      </w:r>
      <w:del w:id="164" w:author="Geoffrey Sauer" w:date="2015-11-06T14:48:00Z">
        <w:r w:rsidDel="007A3291">
          <w:delText xml:space="preserve">paid </w:delText>
        </w:r>
      </w:del>
      <w:r>
        <w:t>job as a web designer</w:t>
      </w:r>
      <w:ins w:id="165" w:author="Geoffrey Sauer" w:date="2015-11-06T14:48:00Z">
        <w:r>
          <w:t>,</w:t>
        </w:r>
      </w:ins>
      <w:r>
        <w:t xml:space="preserve"> and since then I have continued my career related education in digital strategy, program management, social media manage</w:t>
      </w:r>
      <w:r>
        <w:t>ment, search engine optimization (SEO), and UI/UX design.</w:t>
      </w:r>
    </w:p>
    <w:p w14:paraId="24560C5D" w14:textId="77777777" w:rsidR="00AB7F9B" w:rsidRDefault="00AB7F9B">
      <w:pPr>
        <w:pStyle w:val="normal0"/>
      </w:pPr>
    </w:p>
    <w:p w14:paraId="142521BB" w14:textId="46BBCE65" w:rsidR="00AB7F9B" w:rsidDel="007A3291" w:rsidRDefault="007A3291">
      <w:pPr>
        <w:pStyle w:val="normal0"/>
        <w:rPr>
          <w:del w:id="166" w:author="Geoffrey Sauer" w:date="2015-11-06T14:49:00Z"/>
        </w:rPr>
      </w:pPr>
      <w:commentRangeStart w:id="167"/>
      <w:commentRangeStart w:id="168"/>
      <w:commentRangeStart w:id="169"/>
      <w:commentRangeStart w:id="170"/>
      <w:r>
        <w:t>I currently work as a Senior UI/UX designer where I am responsible for solving complex design and development problems while connecting clients to their target audience. It is my job to oversee the</w:t>
      </w:r>
      <w:r>
        <w:t xml:space="preserve"> design, development, and strategic direction of projects and campaigns. I have </w:t>
      </w:r>
      <w:del w:id="171" w:author="Geoffrey Sauer" w:date="2015-11-06T14:48:00Z">
        <w:r w:rsidDel="007A3291">
          <w:delText xml:space="preserve">over 14 years of experience in marketing and brand promotion, and </w:delText>
        </w:r>
      </w:del>
      <w:r>
        <w:t>more than 10 years of design and development experience working for clients like Best Buy, Lawry's, Proctor an</w:t>
      </w:r>
      <w:r>
        <w:t xml:space="preserve">d Gamble, National Geographic, 3M, Disney, Vogue, The United States Army, as well as state, federal, and international government agencies. </w:t>
      </w:r>
      <w:commentRangeEnd w:id="167"/>
      <w:r>
        <w:commentReference w:id="167"/>
      </w:r>
      <w:commentRangeEnd w:id="168"/>
      <w:r>
        <w:commentReference w:id="168"/>
      </w:r>
      <w:commentRangeEnd w:id="169"/>
      <w:r>
        <w:commentReference w:id="169"/>
      </w:r>
      <w:commentRangeEnd w:id="170"/>
      <w:r>
        <w:commentReference w:id="170"/>
      </w:r>
    </w:p>
    <w:p w14:paraId="6F8BC385" w14:textId="77777777" w:rsidR="00AB7F9B" w:rsidDel="00625C1C" w:rsidRDefault="00AB7F9B">
      <w:pPr>
        <w:pStyle w:val="normal0"/>
        <w:rPr>
          <w:del w:id="172" w:author="Geoffrey Sauer" w:date="2015-11-06T11:27:00Z"/>
        </w:rPr>
      </w:pPr>
    </w:p>
    <w:p w14:paraId="5FD8B52F" w14:textId="6032CD73" w:rsidR="00AB7F9B" w:rsidDel="00625C1C" w:rsidRDefault="007A3291">
      <w:pPr>
        <w:pStyle w:val="normal0"/>
        <w:rPr>
          <w:del w:id="173" w:author="Geoffrey Sauer" w:date="2015-11-06T11:28:00Z"/>
        </w:rPr>
      </w:pPr>
      <w:r>
        <w:t>The disciplines that I have mastered up until now have helped me to advance my career and successfully</w:t>
      </w:r>
      <w:r>
        <w:t xml:space="preserve"> provide corporate clients and government agencies with tangible value. If I </w:t>
      </w:r>
      <w:ins w:id="174" w:author="Geoffrey Sauer" w:date="2015-11-06T11:27:00Z">
        <w:r w:rsidR="00625C1C">
          <w:t>were</w:t>
        </w:r>
      </w:ins>
      <w:del w:id="175" w:author="Geoffrey Sauer" w:date="2015-11-06T11:27:00Z">
        <w:r w:rsidDel="00625C1C">
          <w:delText>a</w:delText>
        </w:r>
        <w:r w:rsidDel="00625C1C">
          <w:delText>m</w:delText>
        </w:r>
      </w:del>
      <w:r>
        <w:t xml:space="preserve"> accepted into th</w:t>
      </w:r>
      <w:ins w:id="176" w:author="Geoffrey Sauer" w:date="2015-11-06T11:27:00Z">
        <w:r w:rsidR="00625C1C">
          <w:t>is</w:t>
        </w:r>
      </w:ins>
      <w:del w:id="177" w:author="Geoffrey Sauer" w:date="2015-11-06T11:27:00Z">
        <w:r w:rsidDel="00625C1C">
          <w:delText>e</w:delText>
        </w:r>
      </w:del>
      <w:r>
        <w:t xml:space="preserve"> program I </w:t>
      </w:r>
      <w:proofErr w:type="gramStart"/>
      <w:r>
        <w:t>will</w:t>
      </w:r>
      <w:proofErr w:type="gramEnd"/>
      <w:r>
        <w:t xml:space="preserve"> be able to </w:t>
      </w:r>
      <w:del w:id="178" w:author="Geoffrey Sauer" w:date="2015-11-06T14:49:00Z">
        <w:r w:rsidDel="007A3291">
          <w:delText xml:space="preserve">offer </w:delText>
        </w:r>
      </w:del>
      <w:ins w:id="179" w:author="Geoffrey Sauer" w:date="2015-11-06T14:49:00Z">
        <w:r>
          <w:t>apply</w:t>
        </w:r>
        <w:r>
          <w:t xml:space="preserve"> </w:t>
        </w:r>
      </w:ins>
      <w:del w:id="180" w:author="Geoffrey Sauer" w:date="2015-11-06T14:49:00Z">
        <w:r w:rsidDel="007A3291">
          <w:delText xml:space="preserve">real </w:delText>
        </w:r>
      </w:del>
      <w:ins w:id="181" w:author="Geoffrey Sauer" w:date="2015-11-06T14:49:00Z">
        <w:r>
          <w:t>that</w:t>
        </w:r>
        <w:r>
          <w:t xml:space="preserve"> </w:t>
        </w:r>
      </w:ins>
      <w:del w:id="182" w:author="Geoffrey Sauer" w:date="2015-11-06T14:49:00Z">
        <w:r w:rsidDel="007A3291">
          <w:delText xml:space="preserve">insight </w:delText>
        </w:r>
      </w:del>
      <w:ins w:id="183" w:author="Geoffrey Sauer" w:date="2015-11-06T14:49:00Z">
        <w:r>
          <w:t>experience</w:t>
        </w:r>
        <w:r>
          <w:t xml:space="preserve"> </w:t>
        </w:r>
      </w:ins>
      <w:del w:id="184" w:author="Geoffrey Sauer" w:date="2015-11-06T14:49:00Z">
        <w:r w:rsidDel="007A3291">
          <w:delText>i</w:delText>
        </w:r>
        <w:r w:rsidDel="007A3291">
          <w:delText>n</w:delText>
        </w:r>
      </w:del>
      <w:r>
        <w:t>to the practical application of HCI, human</w:t>
      </w:r>
      <w:ins w:id="185" w:author="Geoffrey Sauer" w:date="2015-11-06T11:28:00Z">
        <w:r w:rsidR="00625C1C">
          <w:t>-</w:t>
        </w:r>
      </w:ins>
      <w:del w:id="186" w:author="Geoffrey Sauer" w:date="2015-11-06T11:28:00Z">
        <w:r w:rsidDel="00625C1C">
          <w:delText xml:space="preserve"> </w:delText>
        </w:r>
      </w:del>
      <w:r>
        <w:t xml:space="preserve">centered design (HCD), </w:t>
      </w:r>
      <w:ins w:id="187" w:author="Geoffrey Sauer" w:date="2015-11-06T14:50:00Z">
        <w:r>
          <w:t xml:space="preserve">and </w:t>
        </w:r>
      </w:ins>
      <w:r>
        <w:t>user experience design research</w:t>
      </w:r>
      <w:del w:id="188" w:author="Geoffrey Sauer" w:date="2015-11-06T11:28:00Z">
        <w:r w:rsidDel="00625C1C">
          <w:delText>,</w:delText>
        </w:r>
        <w:r w:rsidDel="00625C1C">
          <w:delText xml:space="preserve"> </w:delText>
        </w:r>
        <w:r w:rsidDel="00625C1C">
          <w:delText>best practic</w:delText>
        </w:r>
        <w:r w:rsidDel="00625C1C">
          <w:delText>es</w:delText>
        </w:r>
      </w:del>
      <w:del w:id="189" w:author="Geoffrey Sauer" w:date="2015-11-06T14:50:00Z">
        <w:r w:rsidDel="007A3291">
          <w:delText>,</w:delText>
        </w:r>
        <w:r w:rsidDel="007A3291">
          <w:delText xml:space="preserve"> </w:delText>
        </w:r>
        <w:r w:rsidDel="007A3291">
          <w:delText>program metrics, and methodology</w:delText>
        </w:r>
      </w:del>
      <w:r>
        <w:t>. I am eager to learn more about HCI</w:t>
      </w:r>
      <w:del w:id="190" w:author="Geoffrey Sauer" w:date="2015-11-06T11:28:00Z">
        <w:r w:rsidDel="00625C1C">
          <w:delText xml:space="preserve"> on an academic level,</w:delText>
        </w:r>
      </w:del>
      <w:ins w:id="191" w:author="Geoffrey Sauer" w:date="2015-11-06T11:28:00Z">
        <w:r w:rsidR="00625C1C">
          <w:t>;</w:t>
        </w:r>
      </w:ins>
      <w:r>
        <w:t xml:space="preserve"> I realize this will be</w:t>
      </w:r>
      <w:del w:id="192" w:author="Geoffrey Sauer" w:date="2015-11-06T14:50:00Z">
        <w:r w:rsidDel="007A3291">
          <w:delText xml:space="preserve"> </w:delText>
        </w:r>
        <w:r w:rsidDel="007A3291">
          <w:delText>a</w:delText>
        </w:r>
      </w:del>
      <w:r>
        <w:t xml:space="preserve"> challenging </w:t>
      </w:r>
      <w:del w:id="193" w:author="Geoffrey Sauer" w:date="2015-11-06T11:28:00Z">
        <w:r w:rsidDel="00625C1C">
          <w:delText xml:space="preserve">and difficult </w:delText>
        </w:r>
      </w:del>
      <w:del w:id="194" w:author="Geoffrey Sauer" w:date="2015-11-06T14:50:00Z">
        <w:r w:rsidDel="007A3291">
          <w:delText xml:space="preserve">goal </w:delText>
        </w:r>
      </w:del>
      <w:del w:id="195" w:author="Geoffrey Sauer" w:date="2015-11-06T11:28:00Z">
        <w:r w:rsidDel="00625C1C">
          <w:delText xml:space="preserve">to accomplish </w:delText>
        </w:r>
      </w:del>
      <w:r>
        <w:t>but I am very committed to this area of research</w:t>
      </w:r>
      <w:del w:id="196" w:author="Geoffrey Sauer" w:date="2015-11-06T11:28:00Z">
        <w:r w:rsidDel="00625C1C">
          <w:delText xml:space="preserve"> </w:delText>
        </w:r>
        <w:r w:rsidDel="00625C1C">
          <w:delText>a</w:delText>
        </w:r>
        <w:r w:rsidDel="00625C1C">
          <w:delText>n</w:delText>
        </w:r>
        <w:r w:rsidDel="00625C1C">
          <w:delText>d</w:delText>
        </w:r>
        <w:r w:rsidDel="00625C1C">
          <w:delText xml:space="preserve"> </w:delText>
        </w:r>
        <w:r w:rsidDel="00625C1C">
          <w:delText>earning a doctorate</w:delText>
        </w:r>
      </w:del>
      <w:r>
        <w:t>.</w:t>
      </w:r>
      <w:del w:id="197" w:author="Geoffrey Sauer" w:date="2015-11-06T11:28:00Z">
        <w:r w:rsidDel="00625C1C">
          <w:delText xml:space="preserve"> </w:delText>
        </w:r>
      </w:del>
    </w:p>
    <w:p w14:paraId="17ABAD42" w14:textId="77777777" w:rsidR="00AB7F9B" w:rsidRDefault="00AB7F9B">
      <w:pPr>
        <w:pStyle w:val="normal0"/>
      </w:pPr>
    </w:p>
    <w:p w14:paraId="30228702" w14:textId="77777777" w:rsidR="00AB7F9B" w:rsidRDefault="007A3291">
      <w:pPr>
        <w:pStyle w:val="normal0"/>
      </w:pPr>
      <w:r>
        <w:t>Additional thin</w:t>
      </w:r>
      <w:r>
        <w:t>gs I would like to mention:</w:t>
      </w:r>
    </w:p>
    <w:p w14:paraId="37A21CE3" w14:textId="77777777" w:rsidR="00AB7F9B" w:rsidRDefault="007A3291">
      <w:pPr>
        <w:pStyle w:val="normal0"/>
        <w:numPr>
          <w:ilvl w:val="0"/>
          <w:numId w:val="1"/>
        </w:numPr>
        <w:ind w:hanging="360"/>
        <w:contextualSpacing/>
      </w:pPr>
      <w:commentRangeStart w:id="198"/>
      <w:commentRangeStart w:id="199"/>
      <w:proofErr w:type="gramStart"/>
      <w:r>
        <w:t>distinguished</w:t>
      </w:r>
      <w:proofErr w:type="gramEnd"/>
      <w:r>
        <w:t xml:space="preserve"> performance award at work</w:t>
      </w:r>
    </w:p>
    <w:p w14:paraId="613AFD0A" w14:textId="77777777" w:rsidR="00AB7F9B" w:rsidRDefault="007A3291">
      <w:pPr>
        <w:pStyle w:val="normal0"/>
        <w:numPr>
          <w:ilvl w:val="0"/>
          <w:numId w:val="1"/>
        </w:numPr>
        <w:ind w:hanging="360"/>
        <w:contextualSpacing/>
      </w:pPr>
      <w:proofErr w:type="gramStart"/>
      <w:r>
        <w:t>client</w:t>
      </w:r>
      <w:proofErr w:type="gramEnd"/>
      <w:r>
        <w:t xml:space="preserve"> award</w:t>
      </w:r>
    </w:p>
    <w:p w14:paraId="2F0A5AE6" w14:textId="77777777" w:rsidR="00AB7F9B" w:rsidRDefault="007A3291">
      <w:pPr>
        <w:pStyle w:val="normal0"/>
        <w:numPr>
          <w:ilvl w:val="0"/>
          <w:numId w:val="1"/>
        </w:numPr>
        <w:ind w:hanging="360"/>
        <w:contextualSpacing/>
      </w:pPr>
      <w:proofErr w:type="gramStart"/>
      <w:r>
        <w:t>multi</w:t>
      </w:r>
      <w:proofErr w:type="gramEnd"/>
      <w:r>
        <w:t>-million dollar work in the past 4 years</w:t>
      </w:r>
      <w:commentRangeEnd w:id="198"/>
      <w:r>
        <w:commentReference w:id="198"/>
      </w:r>
      <w:commentRangeEnd w:id="199"/>
      <w:r>
        <w:commentReference w:id="199"/>
      </w:r>
    </w:p>
    <w:p w14:paraId="3B4E0378" w14:textId="77777777" w:rsidR="00AB7F9B" w:rsidRDefault="007A3291">
      <w:pPr>
        <w:pStyle w:val="normal0"/>
        <w:numPr>
          <w:ilvl w:val="0"/>
          <w:numId w:val="1"/>
        </w:numPr>
        <w:ind w:hanging="360"/>
        <w:contextualSpacing/>
      </w:pPr>
      <w:commentRangeStart w:id="200"/>
      <w:commentRangeStart w:id="201"/>
      <w:proofErr w:type="spellStart"/>
      <w:proofErr w:type="gramStart"/>
      <w:r>
        <w:t>cmmi</w:t>
      </w:r>
      <w:proofErr w:type="spellEnd"/>
      <w:proofErr w:type="gramEnd"/>
      <w:r>
        <w:t xml:space="preserve"> compliance</w:t>
      </w:r>
    </w:p>
    <w:p w14:paraId="3AE7EB3C" w14:textId="77777777" w:rsidR="00AB7F9B" w:rsidRDefault="007A3291">
      <w:pPr>
        <w:pStyle w:val="normal0"/>
        <w:numPr>
          <w:ilvl w:val="0"/>
          <w:numId w:val="1"/>
        </w:numPr>
        <w:ind w:hanging="360"/>
        <w:contextualSpacing/>
      </w:pPr>
      <w:r>
        <w:t>508 testing</w:t>
      </w:r>
    </w:p>
    <w:p w14:paraId="6E383210" w14:textId="77777777" w:rsidR="00AB7F9B" w:rsidRDefault="007A3291">
      <w:pPr>
        <w:pStyle w:val="normal0"/>
        <w:numPr>
          <w:ilvl w:val="0"/>
          <w:numId w:val="1"/>
        </w:numPr>
        <w:ind w:hanging="360"/>
        <w:contextualSpacing/>
      </w:pPr>
      <w:proofErr w:type="gramStart"/>
      <w:r>
        <w:t>usability</w:t>
      </w:r>
      <w:proofErr w:type="gramEnd"/>
      <w:r>
        <w:t xml:space="preserve"> research</w:t>
      </w:r>
    </w:p>
    <w:p w14:paraId="7CE584C6" w14:textId="77777777" w:rsidR="00AB7F9B" w:rsidRDefault="007A3291">
      <w:pPr>
        <w:pStyle w:val="normal0"/>
        <w:numPr>
          <w:ilvl w:val="0"/>
          <w:numId w:val="1"/>
        </w:numPr>
        <w:ind w:hanging="360"/>
        <w:contextualSpacing/>
      </w:pPr>
      <w:proofErr w:type="gramStart"/>
      <w:r>
        <w:t>a</w:t>
      </w:r>
      <w:proofErr w:type="gramEnd"/>
      <w:r>
        <w:t>/b testing</w:t>
      </w:r>
      <w:commentRangeEnd w:id="200"/>
      <w:r>
        <w:commentReference w:id="200"/>
      </w:r>
      <w:commentRangeEnd w:id="201"/>
      <w:r>
        <w:commentReference w:id="201"/>
      </w:r>
    </w:p>
    <w:p w14:paraId="0C238E9A" w14:textId="77777777" w:rsidR="00AB7F9B" w:rsidRDefault="007A3291">
      <w:pPr>
        <w:pStyle w:val="normal0"/>
        <w:numPr>
          <w:ilvl w:val="0"/>
          <w:numId w:val="1"/>
        </w:numPr>
        <w:ind w:hanging="360"/>
        <w:contextualSpacing/>
      </w:pPr>
      <w:commentRangeStart w:id="202"/>
      <w:proofErr w:type="gramStart"/>
      <w:r>
        <w:t>taught</w:t>
      </w:r>
      <w:proofErr w:type="gramEnd"/>
      <w:r>
        <w:t xml:space="preserve"> workshops on personal branding, </w:t>
      </w:r>
      <w:proofErr w:type="spellStart"/>
      <w:r>
        <w:t>seo</w:t>
      </w:r>
      <w:proofErr w:type="spellEnd"/>
      <w:r>
        <w:t>, and digital strategy for small businesses</w:t>
      </w:r>
    </w:p>
    <w:p w14:paraId="4B22685C" w14:textId="77777777" w:rsidR="00AB7F9B" w:rsidRDefault="007A3291">
      <w:pPr>
        <w:pStyle w:val="normal0"/>
        <w:numPr>
          <w:ilvl w:val="0"/>
          <w:numId w:val="1"/>
        </w:numPr>
        <w:ind w:hanging="360"/>
        <w:contextualSpacing/>
      </w:pPr>
      <w:proofErr w:type="gramStart"/>
      <w:r>
        <w:t>program</w:t>
      </w:r>
      <w:proofErr w:type="gramEnd"/>
      <w:r>
        <w:t xml:space="preserve"> management training</w:t>
      </w:r>
    </w:p>
    <w:p w14:paraId="020A7707" w14:textId="77777777" w:rsidR="00AB7F9B" w:rsidRDefault="007A3291">
      <w:pPr>
        <w:pStyle w:val="normal0"/>
        <w:numPr>
          <w:ilvl w:val="0"/>
          <w:numId w:val="1"/>
        </w:numPr>
        <w:ind w:hanging="360"/>
        <w:contextualSpacing/>
      </w:pPr>
      <w:proofErr w:type="spellStart"/>
      <w:proofErr w:type="gramStart"/>
      <w:r>
        <w:t>pmp</w:t>
      </w:r>
      <w:proofErr w:type="spellEnd"/>
      <w:proofErr w:type="gramEnd"/>
      <w:r>
        <w:t xml:space="preserve"> training</w:t>
      </w:r>
    </w:p>
    <w:p w14:paraId="668506B5" w14:textId="77777777" w:rsidR="00AB7F9B" w:rsidRDefault="007A3291">
      <w:pPr>
        <w:pStyle w:val="normal0"/>
        <w:numPr>
          <w:ilvl w:val="0"/>
          <w:numId w:val="1"/>
        </w:numPr>
        <w:ind w:hanging="360"/>
        <w:contextualSpacing/>
      </w:pPr>
      <w:proofErr w:type="gramStart"/>
      <w:r>
        <w:t>volunteer</w:t>
      </w:r>
      <w:proofErr w:type="gramEnd"/>
      <w:r>
        <w:t xml:space="preserve"> work with </w:t>
      </w:r>
      <w:proofErr w:type="spellStart"/>
      <w:r>
        <w:t>hyperstream</w:t>
      </w:r>
      <w:proofErr w:type="spellEnd"/>
      <w:r>
        <w:t xml:space="preserve"> to teach high school students about computers, cyber defense, and robotics (3 years)</w:t>
      </w:r>
    </w:p>
    <w:p w14:paraId="185F2C52" w14:textId="77777777" w:rsidR="00AB7F9B" w:rsidRDefault="007A3291">
      <w:pPr>
        <w:pStyle w:val="normal0"/>
        <w:numPr>
          <w:ilvl w:val="0"/>
          <w:numId w:val="1"/>
        </w:numPr>
        <w:ind w:hanging="360"/>
        <w:contextualSpacing/>
      </w:pPr>
      <w:proofErr w:type="gramStart"/>
      <w:r>
        <w:t>art</w:t>
      </w:r>
      <w:proofErr w:type="gramEnd"/>
      <w:r>
        <w:t xml:space="preserve"> buddies </w:t>
      </w:r>
      <w:r>
        <w:t xml:space="preserve">volunteer </w:t>
      </w:r>
      <w:commentRangeEnd w:id="202"/>
      <w:r>
        <w:commentReference w:id="202"/>
      </w:r>
    </w:p>
    <w:p w14:paraId="1633F2C0" w14:textId="77777777" w:rsidR="00AB7F9B" w:rsidRDefault="007A3291">
      <w:pPr>
        <w:pStyle w:val="normal0"/>
        <w:numPr>
          <w:ilvl w:val="0"/>
          <w:numId w:val="1"/>
        </w:numPr>
        <w:ind w:hanging="360"/>
        <w:contextualSpacing/>
      </w:pPr>
      <w:proofErr w:type="gramStart"/>
      <w:r>
        <w:t>spoke</w:t>
      </w:r>
      <w:proofErr w:type="gramEnd"/>
      <w:r>
        <w:t xml:space="preserve"> about </w:t>
      </w:r>
      <w:commentRangeStart w:id="203"/>
      <w:commentRangeStart w:id="204"/>
      <w:r>
        <w:t>prototyping</w:t>
      </w:r>
      <w:commentRangeEnd w:id="203"/>
      <w:r>
        <w:commentReference w:id="203"/>
      </w:r>
      <w:commentRangeEnd w:id="204"/>
      <w:r>
        <w:commentReference w:id="204"/>
      </w:r>
      <w:r>
        <w:t xml:space="preserve"> for work</w:t>
      </w:r>
    </w:p>
    <w:p w14:paraId="61F462A0" w14:textId="77777777" w:rsidR="00AB7F9B" w:rsidRDefault="007A3291">
      <w:pPr>
        <w:pStyle w:val="normal0"/>
        <w:numPr>
          <w:ilvl w:val="0"/>
          <w:numId w:val="1"/>
        </w:numPr>
        <w:ind w:hanging="360"/>
        <w:contextualSpacing/>
      </w:pPr>
      <w:proofErr w:type="gramStart"/>
      <w:r>
        <w:t>public</w:t>
      </w:r>
      <w:proofErr w:type="gramEnd"/>
      <w:r>
        <w:t xml:space="preserve"> speaker at multiple events</w:t>
      </w:r>
    </w:p>
    <w:p w14:paraId="77787AC6" w14:textId="77777777" w:rsidR="00AB7F9B" w:rsidRDefault="007A3291">
      <w:pPr>
        <w:pStyle w:val="normal0"/>
        <w:numPr>
          <w:ilvl w:val="0"/>
          <w:numId w:val="1"/>
        </w:numPr>
        <w:ind w:hanging="360"/>
        <w:contextualSpacing/>
      </w:pPr>
      <w:r>
        <w:t>5 year volunteer and committee member for AIGA, AMA, MIMA, SMB</w:t>
      </w:r>
    </w:p>
    <w:p w14:paraId="640AF849" w14:textId="77777777" w:rsidR="00AB7F9B" w:rsidRDefault="007A3291">
      <w:pPr>
        <w:pStyle w:val="normal0"/>
        <w:numPr>
          <w:ilvl w:val="0"/>
          <w:numId w:val="1"/>
        </w:numPr>
        <w:ind w:hanging="360"/>
        <w:contextualSpacing/>
      </w:pPr>
      <w:commentRangeStart w:id="205"/>
      <w:commentRangeStart w:id="206"/>
      <w:r>
        <w:t xml:space="preserve">Founding member of coco collaborative in </w:t>
      </w:r>
      <w:proofErr w:type="spellStart"/>
      <w:r>
        <w:t>minnesota</w:t>
      </w:r>
      <w:commentRangeEnd w:id="205"/>
      <w:proofErr w:type="spellEnd"/>
      <w:r>
        <w:commentReference w:id="205"/>
      </w:r>
      <w:commentRangeEnd w:id="206"/>
      <w:r>
        <w:commentReference w:id="206"/>
      </w:r>
      <w:r>
        <w:t xml:space="preserve"> (</w:t>
      </w:r>
      <w:proofErr w:type="spellStart"/>
      <w:r>
        <w:t>coworking</w:t>
      </w:r>
      <w:proofErr w:type="spellEnd"/>
      <w:r>
        <w:t xml:space="preserve"> space)</w:t>
      </w:r>
    </w:p>
    <w:p w14:paraId="13E3FA30" w14:textId="77777777" w:rsidR="00AB7F9B" w:rsidRDefault="007A3291">
      <w:pPr>
        <w:pStyle w:val="normal0"/>
        <w:numPr>
          <w:ilvl w:val="0"/>
          <w:numId w:val="1"/>
        </w:numPr>
        <w:ind w:hanging="360"/>
        <w:contextualSpacing/>
      </w:pPr>
      <w:proofErr w:type="gramStart"/>
      <w:r>
        <w:t>ran</w:t>
      </w:r>
      <w:proofErr w:type="gramEnd"/>
      <w:r>
        <w:t xml:space="preserve"> my own business since 2009</w:t>
      </w:r>
    </w:p>
    <w:p w14:paraId="2C01CBF8" w14:textId="77777777" w:rsidR="00AB7F9B" w:rsidRDefault="007A3291">
      <w:pPr>
        <w:pStyle w:val="normal0"/>
        <w:numPr>
          <w:ilvl w:val="0"/>
          <w:numId w:val="1"/>
        </w:numPr>
        <w:ind w:hanging="360"/>
        <w:contextualSpacing/>
      </w:pPr>
      <w:proofErr w:type="gramStart"/>
      <w:r>
        <w:lastRenderedPageBreak/>
        <w:t>hobbies</w:t>
      </w:r>
      <w:proofErr w:type="gramEnd"/>
      <w:r>
        <w:t xml:space="preserve">: biking, flying, hiking, yoga, </w:t>
      </w:r>
      <w:proofErr w:type="spellStart"/>
      <w:r>
        <w:t>barre</w:t>
      </w:r>
      <w:proofErr w:type="spellEnd"/>
      <w:r>
        <w:t>, weight lifting, sculpt, painting</w:t>
      </w:r>
    </w:p>
    <w:p w14:paraId="5BFABC56" w14:textId="77777777" w:rsidR="00AB7F9B" w:rsidRDefault="007A3291">
      <w:pPr>
        <w:pStyle w:val="normal0"/>
        <w:numPr>
          <w:ilvl w:val="0"/>
          <w:numId w:val="1"/>
        </w:numPr>
        <w:ind w:hanging="360"/>
        <w:contextualSpacing/>
      </w:pPr>
      <w:bookmarkStart w:id="207" w:name="_GoBack"/>
      <w:bookmarkEnd w:id="207"/>
      <w:r>
        <w:t>SNIKI - a project founded in collaboration with the department of defense to research social media</w:t>
      </w:r>
    </w:p>
    <w:p w14:paraId="3D1827E1" w14:textId="77777777" w:rsidR="00AB7F9B" w:rsidRDefault="007A3291">
      <w:pPr>
        <w:pStyle w:val="normal0"/>
        <w:numPr>
          <w:ilvl w:val="0"/>
          <w:numId w:val="1"/>
        </w:numPr>
        <w:ind w:hanging="360"/>
        <w:contextualSpacing/>
      </w:pPr>
      <w:hyperlink r:id="rId9">
        <w:r>
          <w:rPr>
            <w:color w:val="1155CC"/>
            <w:u w:val="single"/>
          </w:rPr>
          <w:t>http://www.desaraev</w:t>
        </w:r>
        <w:r>
          <w:rPr>
            <w:color w:val="1155CC"/>
            <w:u w:val="single"/>
          </w:rPr>
          <w:t>eit.com/p/about.html</w:t>
        </w:r>
      </w:hyperlink>
      <w:r>
        <w:t xml:space="preserve"> </w:t>
      </w:r>
    </w:p>
    <w:p w14:paraId="62BEA725" w14:textId="77777777" w:rsidR="00AB7F9B" w:rsidRDefault="007A3291">
      <w:pPr>
        <w:pStyle w:val="normal0"/>
        <w:numPr>
          <w:ilvl w:val="0"/>
          <w:numId w:val="1"/>
        </w:numPr>
        <w:ind w:hanging="360"/>
        <w:contextualSpacing/>
      </w:pPr>
      <w:hyperlink r:id="rId10">
        <w:r>
          <w:rPr>
            <w:color w:val="1155CC"/>
            <w:u w:val="single"/>
          </w:rPr>
          <w:t>http://linkedin.com/in/desarae</w:t>
        </w:r>
      </w:hyperlink>
      <w:r>
        <w:t xml:space="preserve">   </w:t>
      </w:r>
    </w:p>
    <w:sectPr w:rsidR="00AB7F9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sarae Veit" w:date="2015-11-05T01:13:00Z" w:initials="">
    <w:p w14:paraId="75F4F07F" w14:textId="77777777" w:rsidR="00AB7F9B" w:rsidRDefault="007A3291">
      <w:pPr>
        <w:pStyle w:val="normal0"/>
        <w:widowControl w:val="0"/>
        <w:spacing w:after="0" w:line="240" w:lineRule="auto"/>
      </w:pPr>
      <w:r>
        <w:rPr>
          <w:rFonts w:ascii="Arial" w:eastAsia="Arial" w:hAnsi="Arial" w:cs="Arial"/>
        </w:rPr>
        <w:t>Every bullet needs</w:t>
      </w:r>
      <w:r>
        <w:rPr>
          <w:rFonts w:ascii="Arial" w:eastAsia="Arial" w:hAnsi="Arial" w:cs="Arial"/>
        </w:rPr>
        <w:t xml:space="preserve"> to be addressed.</w:t>
      </w:r>
    </w:p>
  </w:comment>
  <w:comment w:id="1" w:author="Perry Thompson" w:date="2015-10-26T07:59:00Z" w:initials="">
    <w:p w14:paraId="50BB33FE" w14:textId="77777777" w:rsidR="00AB7F9B" w:rsidRDefault="007A3291">
      <w:pPr>
        <w:pStyle w:val="normal0"/>
        <w:widowControl w:val="0"/>
        <w:spacing w:after="0" w:line="240" w:lineRule="auto"/>
      </w:pPr>
      <w:r>
        <w:rPr>
          <w:rFonts w:ascii="Arial" w:eastAsia="Arial" w:hAnsi="Arial" w:cs="Arial"/>
        </w:rPr>
        <w:t>Think that you should assign each paragraph a title that matches each bullet point. Who many words are they looking for again?</w:t>
      </w:r>
    </w:p>
  </w:comment>
  <w:comment w:id="2" w:author="Desarae Veit" w:date="2015-11-05T01:13:00Z" w:initials="">
    <w:p w14:paraId="38C67ADB" w14:textId="77777777" w:rsidR="00AB7F9B" w:rsidRDefault="007A3291">
      <w:pPr>
        <w:pStyle w:val="normal0"/>
        <w:widowControl w:val="0"/>
        <w:spacing w:after="0" w:line="240" w:lineRule="auto"/>
      </w:pPr>
      <w:r>
        <w:rPr>
          <w:rFonts w:ascii="Arial" w:eastAsia="Arial" w:hAnsi="Arial" w:cs="Arial"/>
        </w:rPr>
        <w:t>Paragraph titles would be a waste of my very limited word count. I'm way over.</w:t>
      </w:r>
    </w:p>
  </w:comment>
  <w:comment w:id="6" w:author="Desarae Veit" w:date="2015-10-27T05:21:00Z" w:initials="">
    <w:p w14:paraId="3163E665" w14:textId="77777777" w:rsidR="00AB7F9B" w:rsidRDefault="007A3291">
      <w:pPr>
        <w:pStyle w:val="normal0"/>
        <w:widowControl w:val="0"/>
        <w:spacing w:after="0" w:line="240" w:lineRule="auto"/>
      </w:pPr>
      <w:r>
        <w:rPr>
          <w:rFonts w:ascii="Arial" w:eastAsia="Arial" w:hAnsi="Arial" w:cs="Arial"/>
        </w:rPr>
        <w:t>I'm not sure where to fit this in.</w:t>
      </w:r>
    </w:p>
  </w:comment>
  <w:comment w:id="11" w:author="Geoffrey Sauer" w:date="2015-11-06T11:18:00Z" w:initials="GS">
    <w:p w14:paraId="608A8B6E" w14:textId="77777777" w:rsidR="00AB2717" w:rsidRDefault="00AB2717">
      <w:pPr>
        <w:pStyle w:val="CommentText"/>
      </w:pPr>
      <w:r>
        <w:rPr>
          <w:rStyle w:val="CommentReference"/>
        </w:rPr>
        <w:annotationRef/>
      </w:r>
      <w:r>
        <w:t>Delete this sentence. It’s unnecessary, and an awkward/weak introduction.</w:t>
      </w:r>
    </w:p>
  </w:comment>
  <w:comment w:id="7" w:author="Perry Thompson" w:date="2015-10-26T07:22:00Z" w:initials="">
    <w:p w14:paraId="3E13D387" w14:textId="77777777" w:rsidR="00AB7F9B" w:rsidRDefault="007A3291">
      <w:pPr>
        <w:pStyle w:val="normal0"/>
        <w:widowControl w:val="0"/>
        <w:spacing w:after="0" w:line="240" w:lineRule="auto"/>
      </w:pPr>
      <w:r>
        <w:rPr>
          <w:rFonts w:ascii="Arial" w:eastAsia="Arial" w:hAnsi="Arial" w:cs="Arial"/>
        </w:rPr>
        <w:t>If anywhere, it should be in the beginning</w:t>
      </w:r>
    </w:p>
  </w:comment>
  <w:comment w:id="8" w:author="Will Brown" w:date="2015-10-27T05:19:00Z" w:initials="">
    <w:p w14:paraId="19A6B058" w14:textId="77777777" w:rsidR="00AB7F9B" w:rsidRDefault="007A3291">
      <w:pPr>
        <w:pStyle w:val="normal0"/>
        <w:widowControl w:val="0"/>
        <w:spacing w:after="0" w:line="240" w:lineRule="auto"/>
      </w:pPr>
      <w:r>
        <w:rPr>
          <w:rFonts w:ascii="Arial" w:eastAsia="Arial" w:hAnsi="Arial" w:cs="Arial"/>
        </w:rPr>
        <w:t>_Marked as resolved_</w:t>
      </w:r>
    </w:p>
  </w:comment>
  <w:comment w:id="9" w:author="Will Brown" w:date="2015-10-27T05:20:00Z" w:initials="">
    <w:p w14:paraId="2AC7F2B1" w14:textId="77777777" w:rsidR="00AB7F9B" w:rsidRDefault="007A3291">
      <w:pPr>
        <w:pStyle w:val="normal0"/>
        <w:widowControl w:val="0"/>
        <w:spacing w:after="0" w:line="240" w:lineRule="auto"/>
      </w:pPr>
      <w:r>
        <w:rPr>
          <w:rFonts w:ascii="Arial" w:eastAsia="Arial" w:hAnsi="Arial" w:cs="Arial"/>
        </w:rPr>
        <w:t>_Re-opened_</w:t>
      </w:r>
    </w:p>
  </w:comment>
  <w:comment w:id="10" w:author="Will Brown" w:date="2015-10-27T05:21:00Z" w:initials="">
    <w:p w14:paraId="53B63828" w14:textId="77777777" w:rsidR="00AB7F9B" w:rsidRDefault="007A3291">
      <w:pPr>
        <w:pStyle w:val="normal0"/>
        <w:widowControl w:val="0"/>
        <w:spacing w:after="0" w:line="240" w:lineRule="auto"/>
      </w:pPr>
      <w:r>
        <w:rPr>
          <w:rFonts w:ascii="Arial" w:eastAsia="Arial" w:hAnsi="Arial" w:cs="Arial"/>
        </w:rPr>
        <w:t>I would agree that this needs to be somewhere closer to the start.</w:t>
      </w:r>
    </w:p>
  </w:comment>
  <w:comment w:id="19" w:author="Perry Thompson" w:date="2015-11-05T01:13:00Z" w:initials="">
    <w:p w14:paraId="109537CB" w14:textId="77777777" w:rsidR="00AB7F9B" w:rsidRDefault="007A3291">
      <w:pPr>
        <w:pStyle w:val="normal0"/>
        <w:widowControl w:val="0"/>
        <w:spacing w:after="0" w:line="240" w:lineRule="auto"/>
      </w:pPr>
      <w:r>
        <w:rPr>
          <w:rFonts w:ascii="Arial" w:eastAsia="Arial" w:hAnsi="Arial" w:cs="Arial"/>
        </w:rPr>
        <w:t>Think that you should mention your degree by name</w:t>
      </w:r>
    </w:p>
  </w:comment>
  <w:comment w:id="20" w:author="Desarae Veit" w:date="2015-11-05T01:13:00Z" w:initials="">
    <w:p w14:paraId="478A1161" w14:textId="77777777" w:rsidR="00AB7F9B" w:rsidRDefault="007A3291">
      <w:pPr>
        <w:pStyle w:val="normal0"/>
        <w:widowControl w:val="0"/>
        <w:spacing w:after="0" w:line="240" w:lineRule="auto"/>
      </w:pPr>
      <w:r>
        <w:rPr>
          <w:rFonts w:ascii="Arial" w:eastAsia="Arial" w:hAnsi="Arial" w:cs="Arial"/>
        </w:rPr>
        <w:t>Waste of words. They have access to that informa</w:t>
      </w:r>
      <w:r>
        <w:rPr>
          <w:rFonts w:ascii="Arial" w:eastAsia="Arial" w:hAnsi="Arial" w:cs="Arial"/>
        </w:rPr>
        <w:t>tion.</w:t>
      </w:r>
    </w:p>
  </w:comment>
  <w:comment w:id="23" w:author="Perry Thompson" w:date="2015-11-05T01:15:00Z" w:initials="">
    <w:p w14:paraId="16C99DA4" w14:textId="77777777" w:rsidR="00AB7F9B" w:rsidRDefault="007A3291">
      <w:pPr>
        <w:pStyle w:val="normal0"/>
        <w:widowControl w:val="0"/>
        <w:spacing w:after="0" w:line="240" w:lineRule="auto"/>
      </w:pPr>
      <w:r>
        <w:rPr>
          <w:rFonts w:ascii="Arial" w:eastAsia="Arial" w:hAnsi="Arial" w:cs="Arial"/>
        </w:rPr>
        <w:t xml:space="preserve">Change to: "Since completing my </w:t>
      </w:r>
      <w:r>
        <w:rPr>
          <w:rFonts w:ascii="Arial" w:eastAsia="Arial" w:hAnsi="Arial" w:cs="Arial"/>
        </w:rPr>
        <w:t>undergraduate degree and transitioning into a professional career, I discovered my passion for designing and developing digital applications focused around the user experience."</w:t>
      </w:r>
    </w:p>
    <w:p w14:paraId="4FB16987" w14:textId="77777777" w:rsidR="00AB7F9B" w:rsidRDefault="00AB7F9B">
      <w:pPr>
        <w:pStyle w:val="normal0"/>
        <w:widowControl w:val="0"/>
        <w:spacing w:after="0" w:line="240" w:lineRule="auto"/>
      </w:pPr>
    </w:p>
    <w:p w14:paraId="642A4EC9" w14:textId="77777777" w:rsidR="00AB7F9B" w:rsidRDefault="007A3291">
      <w:pPr>
        <w:pStyle w:val="normal0"/>
        <w:widowControl w:val="0"/>
        <w:spacing w:after="0" w:line="240" w:lineRule="auto"/>
      </w:pPr>
      <w:r>
        <w:rPr>
          <w:rFonts w:ascii="Arial" w:eastAsia="Arial" w:hAnsi="Arial" w:cs="Arial"/>
        </w:rPr>
        <w:t>I think that something like this is a good transitional sentence that you can</w:t>
      </w:r>
      <w:r>
        <w:rPr>
          <w:rFonts w:ascii="Arial" w:eastAsia="Arial" w:hAnsi="Arial" w:cs="Arial"/>
        </w:rPr>
        <w:t xml:space="preserve"> use to tie work and HCI.</w:t>
      </w:r>
    </w:p>
  </w:comment>
  <w:comment w:id="24" w:author="Desarae Veit" w:date="2015-11-05T01:15:00Z" w:initials="">
    <w:p w14:paraId="461D60B1" w14:textId="77777777" w:rsidR="00AB7F9B" w:rsidRDefault="007A3291">
      <w:pPr>
        <w:pStyle w:val="normal0"/>
        <w:widowControl w:val="0"/>
        <w:spacing w:after="0" w:line="240" w:lineRule="auto"/>
      </w:pPr>
      <w:r>
        <w:rPr>
          <w:rFonts w:ascii="Arial" w:eastAsia="Arial" w:hAnsi="Arial" w:cs="Arial"/>
        </w:rPr>
        <w:t>Wordy and doesn't specifically mention my interests.</w:t>
      </w:r>
    </w:p>
  </w:comment>
  <w:comment w:id="33" w:author="Will Brown" w:date="2015-10-27T05:14:00Z" w:initials="">
    <w:p w14:paraId="701340D0" w14:textId="77777777" w:rsidR="00AB7F9B" w:rsidRDefault="007A3291">
      <w:pPr>
        <w:pStyle w:val="normal0"/>
        <w:widowControl w:val="0"/>
        <w:spacing w:after="0" w:line="240" w:lineRule="auto"/>
      </w:pPr>
      <w:proofErr w:type="gramStart"/>
      <w:r>
        <w:rPr>
          <w:rFonts w:ascii="Arial" w:eastAsia="Arial" w:hAnsi="Arial" w:cs="Arial"/>
        </w:rPr>
        <w:t>sounds</w:t>
      </w:r>
      <w:proofErr w:type="gramEnd"/>
      <w:r>
        <w:rPr>
          <w:rFonts w:ascii="Arial" w:eastAsia="Arial" w:hAnsi="Arial" w:cs="Arial"/>
        </w:rPr>
        <w:t xml:space="preserve"> too selfish</w:t>
      </w:r>
    </w:p>
  </w:comment>
  <w:comment w:id="34" w:author="Desarae Veit" w:date="2015-11-05T01:18:00Z" w:initials="">
    <w:p w14:paraId="2DAA5596" w14:textId="77777777" w:rsidR="00AB7F9B" w:rsidRDefault="007A3291">
      <w:pPr>
        <w:pStyle w:val="normal0"/>
        <w:widowControl w:val="0"/>
        <w:spacing w:after="0" w:line="240" w:lineRule="auto"/>
      </w:pPr>
      <w:r>
        <w:rPr>
          <w:rFonts w:ascii="Arial" w:eastAsia="Arial" w:hAnsi="Arial" w:cs="Arial"/>
        </w:rPr>
        <w:t>Will come back to this. Considering deleting but it's true. Part of the reason I'm going to college is to learn, but also to continue growing and advancing my career.</w:t>
      </w:r>
    </w:p>
  </w:comment>
  <w:comment w:id="42" w:author="Perry Thompson" w:date="2015-11-05T01:20:00Z" w:initials="">
    <w:p w14:paraId="7AA2363A" w14:textId="77777777" w:rsidR="00AB7F9B" w:rsidRDefault="007A3291">
      <w:pPr>
        <w:pStyle w:val="normal0"/>
        <w:widowControl w:val="0"/>
        <w:spacing w:after="0" w:line="240" w:lineRule="auto"/>
      </w:pPr>
      <w:r>
        <w:rPr>
          <w:rFonts w:ascii="Arial" w:eastAsia="Arial" w:hAnsi="Arial" w:cs="Arial"/>
        </w:rPr>
        <w:t>Change to: "</w:t>
      </w:r>
      <w:r>
        <w:rPr>
          <w:rFonts w:ascii="Arial" w:eastAsia="Arial" w:hAnsi="Arial" w:cs="Arial"/>
        </w:rPr>
        <w:t>Similarly, other academic pursuits like certificate and two year Master's degree programs, respectively, make excellent credentials and may even increase my professional credibility. However, completing a PhD research program* would allow me to contribute*</w:t>
      </w:r>
      <w:r>
        <w:rPr>
          <w:rFonts w:ascii="Arial" w:eastAsia="Arial" w:hAnsi="Arial" w:cs="Arial"/>
        </w:rPr>
        <w:t>* to the community of this fascinating field while simultaneously gaining an unprecedented understanding of it."</w:t>
      </w:r>
    </w:p>
    <w:p w14:paraId="3C074E00" w14:textId="77777777" w:rsidR="00AB7F9B" w:rsidRDefault="00AB7F9B">
      <w:pPr>
        <w:pStyle w:val="normal0"/>
        <w:widowControl w:val="0"/>
        <w:spacing w:after="0" w:line="240" w:lineRule="auto"/>
      </w:pPr>
    </w:p>
    <w:p w14:paraId="7F482472" w14:textId="77777777" w:rsidR="00AB7F9B" w:rsidRDefault="007A3291">
      <w:pPr>
        <w:pStyle w:val="normal0"/>
        <w:widowControl w:val="0"/>
        <w:spacing w:after="0" w:line="240" w:lineRule="auto"/>
      </w:pPr>
      <w:r>
        <w:rPr>
          <w:rFonts w:ascii="Arial" w:eastAsia="Arial" w:hAnsi="Arial" w:cs="Arial"/>
        </w:rPr>
        <w:t xml:space="preserve">* I might add a suck up line like: "at an institution like Iowa State" to flattery the reader. I took it out because the sentence was getting </w:t>
      </w:r>
      <w:r>
        <w:rPr>
          <w:rFonts w:ascii="Arial" w:eastAsia="Arial" w:hAnsi="Arial" w:cs="Arial"/>
        </w:rPr>
        <w:t>long.</w:t>
      </w:r>
    </w:p>
    <w:p w14:paraId="0DAB3070" w14:textId="77777777" w:rsidR="00AB7F9B" w:rsidRDefault="007A3291">
      <w:pPr>
        <w:pStyle w:val="normal0"/>
        <w:widowControl w:val="0"/>
        <w:spacing w:after="0" w:line="240" w:lineRule="auto"/>
      </w:pPr>
      <w:r>
        <w:rPr>
          <w:rFonts w:ascii="Arial" w:eastAsia="Arial" w:hAnsi="Arial" w:cs="Arial"/>
        </w:rPr>
        <w:t>** Notice how I used the word 'contribute' here? I used that in lieu of teaching because it could imply 'teaching' or creating knowledge like textbooks, for example.</w:t>
      </w:r>
    </w:p>
  </w:comment>
  <w:comment w:id="43" w:author="Desarae Veit" w:date="2015-11-05T01:20:00Z" w:initials="">
    <w:p w14:paraId="7B6DF873" w14:textId="77777777" w:rsidR="00AB7F9B" w:rsidRDefault="007A3291">
      <w:pPr>
        <w:pStyle w:val="normal0"/>
        <w:widowControl w:val="0"/>
        <w:spacing w:after="0" w:line="240" w:lineRule="auto"/>
      </w:pPr>
      <w:r>
        <w:rPr>
          <w:rFonts w:ascii="Arial" w:eastAsia="Arial" w:hAnsi="Arial" w:cs="Arial"/>
        </w:rPr>
        <w:t>I used teaching specifically because I would like to teach and create books. It's ap</w:t>
      </w:r>
      <w:r>
        <w:rPr>
          <w:rFonts w:ascii="Arial" w:eastAsia="Arial" w:hAnsi="Arial" w:cs="Arial"/>
        </w:rPr>
        <w:t>propriate to use that word.</w:t>
      </w:r>
    </w:p>
  </w:comment>
  <w:comment w:id="74" w:author="Geoffrey Sauer" w:date="2015-11-06T11:22:00Z" w:initials="GS">
    <w:p w14:paraId="44E143B8" w14:textId="77777777" w:rsidR="00625C1C" w:rsidRDefault="00625C1C">
      <w:pPr>
        <w:pStyle w:val="CommentText"/>
      </w:pPr>
      <w:ins w:id="77" w:author="Geoffrey Sauer" w:date="2015-11-06T11:22:00Z">
        <w:r>
          <w:rPr>
            <w:rStyle w:val="CommentReference"/>
          </w:rPr>
          <w:annotationRef/>
        </w:r>
      </w:ins>
      <w:r>
        <w:t>You need a dependent clause here.</w:t>
      </w:r>
    </w:p>
  </w:comment>
  <w:comment w:id="55" w:author="Perry Thompson" w:date="2015-10-26T06:52:00Z" w:initials="">
    <w:p w14:paraId="10EFD212" w14:textId="77777777" w:rsidR="00AB7F9B" w:rsidRDefault="007A3291">
      <w:pPr>
        <w:pStyle w:val="normal0"/>
        <w:widowControl w:val="0"/>
        <w:spacing w:after="0" w:line="240" w:lineRule="auto"/>
      </w:pPr>
      <w:r>
        <w:rPr>
          <w:rFonts w:ascii="Arial" w:eastAsia="Arial" w:hAnsi="Arial" w:cs="Arial"/>
        </w:rPr>
        <w:t>If you take all of part of the suggestion above I would remove this sentence completely.</w:t>
      </w:r>
    </w:p>
  </w:comment>
  <w:comment w:id="104" w:author="Desarae Veit" w:date="2015-11-05T01:23:00Z" w:initials="">
    <w:p w14:paraId="5B5AC96A" w14:textId="77777777" w:rsidR="00AB7F9B" w:rsidRDefault="007A3291">
      <w:pPr>
        <w:pStyle w:val="normal0"/>
        <w:widowControl w:val="0"/>
        <w:spacing w:after="0" w:line="240" w:lineRule="auto"/>
      </w:pPr>
      <w:r>
        <w:rPr>
          <w:rFonts w:ascii="Arial" w:eastAsia="Arial" w:hAnsi="Arial" w:cs="Arial"/>
        </w:rPr>
        <w:t>Admission with a Declared Major</w:t>
      </w:r>
    </w:p>
    <w:p w14:paraId="44EDCF49" w14:textId="77777777" w:rsidR="00AB7F9B" w:rsidRDefault="007A3291">
      <w:pPr>
        <w:pStyle w:val="normal0"/>
        <w:widowControl w:val="0"/>
        <w:spacing w:after="0" w:line="240" w:lineRule="auto"/>
      </w:pPr>
      <w:r>
        <w:rPr>
          <w:rFonts w:ascii="Arial" w:eastAsia="Arial" w:hAnsi="Arial" w:cs="Arial"/>
        </w:rPr>
        <w:t xml:space="preserve">All degree-seeking graduate students must have graduated with a bachelor’s or </w:t>
      </w:r>
      <w:proofErr w:type="spellStart"/>
      <w:r>
        <w:rPr>
          <w:rFonts w:ascii="Arial" w:eastAsia="Arial" w:hAnsi="Arial" w:cs="Arial"/>
        </w:rPr>
        <w:t>postbaccala</w:t>
      </w:r>
      <w:r>
        <w:rPr>
          <w:rFonts w:ascii="Arial" w:eastAsia="Arial" w:hAnsi="Arial" w:cs="Arial"/>
        </w:rPr>
        <w:t>ureate</w:t>
      </w:r>
      <w:proofErr w:type="spellEnd"/>
    </w:p>
    <w:p w14:paraId="7235ECF2" w14:textId="77777777" w:rsidR="00AB7F9B" w:rsidRDefault="007A3291">
      <w:pPr>
        <w:pStyle w:val="normal0"/>
        <w:widowControl w:val="0"/>
        <w:spacing w:after="0" w:line="240" w:lineRule="auto"/>
      </w:pPr>
      <w:proofErr w:type="gramStart"/>
      <w:r>
        <w:rPr>
          <w:rFonts w:ascii="Arial" w:eastAsia="Arial" w:hAnsi="Arial" w:cs="Arial"/>
        </w:rPr>
        <w:t>degree</w:t>
      </w:r>
      <w:proofErr w:type="gramEnd"/>
      <w:r>
        <w:rPr>
          <w:rFonts w:ascii="Arial" w:eastAsia="Arial" w:hAnsi="Arial" w:cs="Arial"/>
        </w:rPr>
        <w:t xml:space="preserve"> from a regionally accredited U.S. institution or from a recognized foreign institution</w:t>
      </w:r>
    </w:p>
    <w:p w14:paraId="19D0006B" w14:textId="77777777" w:rsidR="00AB7F9B" w:rsidRDefault="007A3291">
      <w:pPr>
        <w:pStyle w:val="normal0"/>
        <w:widowControl w:val="0"/>
        <w:spacing w:after="0" w:line="240" w:lineRule="auto"/>
      </w:pPr>
      <w:proofErr w:type="gramStart"/>
      <w:r>
        <w:rPr>
          <w:rFonts w:ascii="Arial" w:eastAsia="Arial" w:hAnsi="Arial" w:cs="Arial"/>
        </w:rPr>
        <w:t>where</w:t>
      </w:r>
      <w:proofErr w:type="gramEnd"/>
      <w:r>
        <w:rPr>
          <w:rFonts w:ascii="Arial" w:eastAsia="Arial" w:hAnsi="Arial" w:cs="Arial"/>
        </w:rPr>
        <w:t xml:space="preserve"> the requirements for the bachelor’s degree or its equivalent are similar to those at ISU.</w:t>
      </w:r>
    </w:p>
    <w:p w14:paraId="5BACD020" w14:textId="77777777" w:rsidR="00AB7F9B" w:rsidRDefault="007A3291">
      <w:pPr>
        <w:pStyle w:val="normal0"/>
        <w:widowControl w:val="0"/>
        <w:spacing w:after="0" w:line="240" w:lineRule="auto"/>
      </w:pPr>
      <w:r>
        <w:rPr>
          <w:rFonts w:ascii="Arial" w:eastAsia="Arial" w:hAnsi="Arial" w:cs="Arial"/>
        </w:rPr>
        <w:t>Additionally, each applicant must be accepted at ISU by the</w:t>
      </w:r>
      <w:r>
        <w:rPr>
          <w:rFonts w:ascii="Arial" w:eastAsia="Arial" w:hAnsi="Arial" w:cs="Arial"/>
        </w:rPr>
        <w:t xml:space="preserve"> major program, the Office of</w:t>
      </w:r>
    </w:p>
    <w:p w14:paraId="0FB951DD" w14:textId="77777777" w:rsidR="00AB7F9B" w:rsidRDefault="007A3291">
      <w:pPr>
        <w:pStyle w:val="normal0"/>
        <w:widowControl w:val="0"/>
        <w:spacing w:after="0" w:line="240" w:lineRule="auto"/>
      </w:pPr>
      <w:r>
        <w:rPr>
          <w:rFonts w:ascii="Arial" w:eastAsia="Arial" w:hAnsi="Arial" w:cs="Arial"/>
        </w:rPr>
        <w:t>Admissions, and the Graduate College (for the structure and role of the Graduate College at ISU,</w:t>
      </w:r>
    </w:p>
    <w:p w14:paraId="538656E3" w14:textId="77777777" w:rsidR="00AB7F9B" w:rsidRDefault="007A3291">
      <w:pPr>
        <w:pStyle w:val="normal0"/>
        <w:widowControl w:val="0"/>
        <w:spacing w:after="0" w:line="240" w:lineRule="auto"/>
      </w:pPr>
      <w:proofErr w:type="gramStart"/>
      <w:r>
        <w:rPr>
          <w:rFonts w:ascii="Arial" w:eastAsia="Arial" w:hAnsi="Arial" w:cs="Arial"/>
        </w:rPr>
        <w:t>see</w:t>
      </w:r>
      <w:proofErr w:type="gramEnd"/>
      <w:r>
        <w:rPr>
          <w:rFonts w:ascii="Arial" w:eastAsia="Arial" w:hAnsi="Arial" w:cs="Arial"/>
        </w:rPr>
        <w:t xml:space="preserve"> Appendix A).</w:t>
      </w:r>
    </w:p>
    <w:p w14:paraId="63C026DE" w14:textId="77777777" w:rsidR="00AB7F9B" w:rsidRDefault="007A3291">
      <w:pPr>
        <w:pStyle w:val="normal0"/>
        <w:widowControl w:val="0"/>
        <w:spacing w:after="0" w:line="240" w:lineRule="auto"/>
      </w:pPr>
      <w:r>
        <w:rPr>
          <w:rFonts w:ascii="Arial" w:eastAsia="Arial" w:hAnsi="Arial" w:cs="Arial"/>
        </w:rPr>
        <w:t>Admission Categories</w:t>
      </w:r>
    </w:p>
    <w:p w14:paraId="5D9FFBC5" w14:textId="77777777" w:rsidR="00AB7F9B" w:rsidRDefault="007A3291">
      <w:pPr>
        <w:pStyle w:val="normal0"/>
        <w:widowControl w:val="0"/>
        <w:spacing w:after="0" w:line="240" w:lineRule="auto"/>
      </w:pPr>
      <w:r>
        <w:rPr>
          <w:rFonts w:ascii="Arial" w:eastAsia="Arial" w:hAnsi="Arial" w:cs="Arial"/>
        </w:rPr>
        <w:t>Full admission status may be granted to an applicant who either has achieved a grade point</w:t>
      </w:r>
    </w:p>
    <w:p w14:paraId="5D8AAEB3" w14:textId="77777777" w:rsidR="00AB7F9B" w:rsidRDefault="007A3291">
      <w:pPr>
        <w:pStyle w:val="normal0"/>
        <w:widowControl w:val="0"/>
        <w:spacing w:after="0" w:line="240" w:lineRule="auto"/>
      </w:pPr>
      <w:proofErr w:type="gramStart"/>
      <w:r>
        <w:rPr>
          <w:rFonts w:ascii="Arial" w:eastAsia="Arial" w:hAnsi="Arial" w:cs="Arial"/>
        </w:rPr>
        <w:t>average</w:t>
      </w:r>
      <w:proofErr w:type="gramEnd"/>
      <w:r>
        <w:rPr>
          <w:rFonts w:ascii="Arial" w:eastAsia="Arial" w:hAnsi="Arial" w:cs="Arial"/>
        </w:rPr>
        <w:t xml:space="preserve"> (GPA) of 3.00 or greater (on a 4.00 scale), or ranks in the upper one-half of his or her</w:t>
      </w:r>
    </w:p>
    <w:p w14:paraId="2C5CE5B7" w14:textId="77777777" w:rsidR="00AB7F9B" w:rsidRDefault="007A3291">
      <w:pPr>
        <w:pStyle w:val="normal0"/>
        <w:widowControl w:val="0"/>
        <w:spacing w:after="0" w:line="240" w:lineRule="auto"/>
      </w:pPr>
      <w:proofErr w:type="gramStart"/>
      <w:r>
        <w:rPr>
          <w:rFonts w:ascii="Arial" w:eastAsia="Arial" w:hAnsi="Arial" w:cs="Arial"/>
        </w:rPr>
        <w:t>undergraduate</w:t>
      </w:r>
      <w:proofErr w:type="gramEnd"/>
      <w:r>
        <w:rPr>
          <w:rFonts w:ascii="Arial" w:eastAsia="Arial" w:hAnsi="Arial" w:cs="Arial"/>
        </w:rPr>
        <w:t xml:space="preserve"> class.</w:t>
      </w:r>
    </w:p>
    <w:p w14:paraId="02E56B69" w14:textId="77777777" w:rsidR="00AB7F9B" w:rsidRDefault="007A3291">
      <w:pPr>
        <w:pStyle w:val="normal0"/>
        <w:widowControl w:val="0"/>
        <w:spacing w:after="0" w:line="240" w:lineRule="auto"/>
      </w:pPr>
      <w:r>
        <w:rPr>
          <w:rFonts w:ascii="Arial" w:eastAsia="Arial" w:hAnsi="Arial" w:cs="Arial"/>
        </w:rPr>
        <w:t>Provisional admission status may be granted to an applicant who satisfies the formal university</w:t>
      </w:r>
    </w:p>
    <w:p w14:paraId="36564B06" w14:textId="77777777" w:rsidR="00AB7F9B" w:rsidRDefault="007A3291">
      <w:pPr>
        <w:pStyle w:val="normal0"/>
        <w:widowControl w:val="0"/>
        <w:spacing w:after="0" w:line="240" w:lineRule="auto"/>
      </w:pPr>
      <w:proofErr w:type="gramStart"/>
      <w:r>
        <w:rPr>
          <w:rFonts w:ascii="Arial" w:eastAsia="Arial" w:hAnsi="Arial" w:cs="Arial"/>
        </w:rPr>
        <w:t>requirements</w:t>
      </w:r>
      <w:proofErr w:type="gramEnd"/>
      <w:r>
        <w:rPr>
          <w:rFonts w:ascii="Arial" w:eastAsia="Arial" w:hAnsi="Arial" w:cs="Arial"/>
        </w:rPr>
        <w:t xml:space="preserve"> for full admission status (se</w:t>
      </w:r>
      <w:r>
        <w:rPr>
          <w:rFonts w:ascii="Arial" w:eastAsia="Arial" w:hAnsi="Arial" w:cs="Arial"/>
        </w:rPr>
        <w:t>e above), but who has certain academic background or</w:t>
      </w:r>
    </w:p>
    <w:p w14:paraId="278901A5" w14:textId="77777777" w:rsidR="00AB7F9B" w:rsidRDefault="007A3291">
      <w:pPr>
        <w:pStyle w:val="normal0"/>
        <w:widowControl w:val="0"/>
        <w:spacing w:after="0" w:line="240" w:lineRule="auto"/>
      </w:pPr>
      <w:proofErr w:type="gramStart"/>
      <w:r>
        <w:rPr>
          <w:rFonts w:ascii="Arial" w:eastAsia="Arial" w:hAnsi="Arial" w:cs="Arial"/>
        </w:rPr>
        <w:t>prerequisite</w:t>
      </w:r>
      <w:proofErr w:type="gramEnd"/>
      <w:r>
        <w:rPr>
          <w:rFonts w:ascii="Arial" w:eastAsia="Arial" w:hAnsi="Arial" w:cs="Arial"/>
        </w:rPr>
        <w:t xml:space="preserve"> deficiencies to remedy.</w:t>
      </w:r>
    </w:p>
    <w:p w14:paraId="4E10E6F7" w14:textId="77777777" w:rsidR="00AB7F9B" w:rsidRDefault="007A3291">
      <w:pPr>
        <w:pStyle w:val="normal0"/>
        <w:widowControl w:val="0"/>
        <w:spacing w:after="0" w:line="240" w:lineRule="auto"/>
      </w:pPr>
      <w:r>
        <w:rPr>
          <w:rFonts w:ascii="Arial" w:eastAsia="Arial" w:hAnsi="Arial" w:cs="Arial"/>
        </w:rPr>
        <w:t>Transfer from provisional to full admission status requires that the student:</w:t>
      </w:r>
    </w:p>
    <w:p w14:paraId="79796B44" w14:textId="77777777" w:rsidR="00AB7F9B" w:rsidRDefault="007A3291">
      <w:pPr>
        <w:pStyle w:val="normal0"/>
        <w:widowControl w:val="0"/>
        <w:spacing w:after="0" w:line="240" w:lineRule="auto"/>
      </w:pPr>
      <w:r>
        <w:rPr>
          <w:rFonts w:ascii="Arial" w:eastAsia="Arial" w:hAnsi="Arial" w:cs="Arial"/>
        </w:rPr>
        <w:t> remove the background deficiencies (coursework taken will require an average of B</w:t>
      </w:r>
    </w:p>
    <w:p w14:paraId="4215123A" w14:textId="77777777" w:rsidR="00AB7F9B" w:rsidRDefault="007A3291">
      <w:pPr>
        <w:pStyle w:val="normal0"/>
        <w:widowControl w:val="0"/>
        <w:spacing w:after="0" w:line="240" w:lineRule="auto"/>
      </w:pPr>
      <w:r>
        <w:rPr>
          <w:rFonts w:ascii="Arial" w:eastAsia="Arial" w:hAnsi="Arial" w:cs="Arial"/>
        </w:rPr>
        <w:t>(3.0</w:t>
      </w:r>
      <w:r>
        <w:rPr>
          <w:rFonts w:ascii="Arial" w:eastAsia="Arial" w:hAnsi="Arial" w:cs="Arial"/>
        </w:rPr>
        <w:t xml:space="preserve">0) </w:t>
      </w:r>
      <w:proofErr w:type="gramStart"/>
      <w:r>
        <w:rPr>
          <w:rFonts w:ascii="Arial" w:eastAsia="Arial" w:hAnsi="Arial" w:cs="Arial"/>
        </w:rPr>
        <w:t>or</w:t>
      </w:r>
      <w:proofErr w:type="gramEnd"/>
      <w:r>
        <w:rPr>
          <w:rFonts w:ascii="Arial" w:eastAsia="Arial" w:hAnsi="Arial" w:cs="Arial"/>
        </w:rPr>
        <w:t xml:space="preserve"> better),</w:t>
      </w:r>
    </w:p>
    <w:p w14:paraId="3D692518" w14:textId="77777777" w:rsidR="00AB7F9B" w:rsidRDefault="007A3291">
      <w:pPr>
        <w:pStyle w:val="normal0"/>
        <w:widowControl w:val="0"/>
        <w:spacing w:after="0" w:line="240" w:lineRule="auto"/>
      </w:pPr>
      <w:r>
        <w:rPr>
          <w:rFonts w:ascii="Arial" w:eastAsia="Arial" w:hAnsi="Arial" w:cs="Arial"/>
        </w:rPr>
        <w:t> meet the Graduate English requirement (for students whose native language is not</w:t>
      </w:r>
    </w:p>
    <w:p w14:paraId="05C0E463" w14:textId="77777777" w:rsidR="00AB7F9B" w:rsidRDefault="007A3291">
      <w:pPr>
        <w:pStyle w:val="normal0"/>
        <w:widowControl w:val="0"/>
        <w:spacing w:after="0" w:line="240" w:lineRule="auto"/>
      </w:pPr>
      <w:r>
        <w:rPr>
          <w:rFonts w:ascii="Arial" w:eastAsia="Arial" w:hAnsi="Arial" w:cs="Arial"/>
        </w:rPr>
        <w:t>English),</w:t>
      </w:r>
    </w:p>
    <w:p w14:paraId="54065533" w14:textId="77777777" w:rsidR="00AB7F9B" w:rsidRDefault="007A3291">
      <w:pPr>
        <w:pStyle w:val="normal0"/>
        <w:widowControl w:val="0"/>
        <w:spacing w:after="0" w:line="240" w:lineRule="auto"/>
      </w:pPr>
      <w:r>
        <w:rPr>
          <w:rFonts w:ascii="Arial" w:eastAsia="Arial" w:hAnsi="Arial" w:cs="Arial"/>
        </w:rPr>
        <w:t> secure a written recommendation from the program’s Director of Graduate Education or</w:t>
      </w:r>
    </w:p>
    <w:p w14:paraId="11FF57F4" w14:textId="77777777" w:rsidR="00AB7F9B" w:rsidRDefault="007A3291">
      <w:pPr>
        <w:pStyle w:val="normal0"/>
        <w:widowControl w:val="0"/>
        <w:spacing w:after="0" w:line="240" w:lineRule="auto"/>
      </w:pPr>
      <w:proofErr w:type="gramStart"/>
      <w:r>
        <w:rPr>
          <w:rFonts w:ascii="Arial" w:eastAsia="Arial" w:hAnsi="Arial" w:cs="Arial"/>
        </w:rPr>
        <w:t>his</w:t>
      </w:r>
      <w:proofErr w:type="gramEnd"/>
      <w:r>
        <w:rPr>
          <w:rFonts w:ascii="Arial" w:eastAsia="Arial" w:hAnsi="Arial" w:cs="Arial"/>
        </w:rPr>
        <w:t>/her major professor to send to the Graduate College, and</w:t>
      </w:r>
    </w:p>
    <w:p w14:paraId="0BDDD7A1" w14:textId="77777777" w:rsidR="00AB7F9B" w:rsidRDefault="007A3291">
      <w:pPr>
        <w:pStyle w:val="normal0"/>
        <w:widowControl w:val="0"/>
        <w:spacing w:after="0" w:line="240" w:lineRule="auto"/>
      </w:pPr>
      <w:r>
        <w:rPr>
          <w:rFonts w:ascii="Arial" w:eastAsia="Arial" w:hAnsi="Arial" w:cs="Arial"/>
        </w:rPr>
        <w:t> obtain approval of the Dean of the Graduate College.</w:t>
      </w:r>
    </w:p>
    <w:p w14:paraId="58A5E080" w14:textId="77777777" w:rsidR="00AB7F9B" w:rsidRDefault="007A3291">
      <w:pPr>
        <w:pStyle w:val="normal0"/>
        <w:widowControl w:val="0"/>
        <w:spacing w:after="0" w:line="240" w:lineRule="auto"/>
      </w:pPr>
      <w:r>
        <w:rPr>
          <w:rFonts w:ascii="Arial" w:eastAsia="Arial" w:hAnsi="Arial" w:cs="Arial"/>
        </w:rPr>
        <w:t>Restricted admission status may be granted to an applicant who does not satisfy the formal</w:t>
      </w:r>
    </w:p>
    <w:p w14:paraId="6EA2845C" w14:textId="77777777" w:rsidR="00AB7F9B" w:rsidRDefault="007A3291">
      <w:pPr>
        <w:pStyle w:val="normal0"/>
        <w:widowControl w:val="0"/>
        <w:spacing w:after="0" w:line="240" w:lineRule="auto"/>
      </w:pPr>
      <w:proofErr w:type="gramStart"/>
      <w:r>
        <w:rPr>
          <w:rFonts w:ascii="Arial" w:eastAsia="Arial" w:hAnsi="Arial" w:cs="Arial"/>
        </w:rPr>
        <w:t>university</w:t>
      </w:r>
      <w:proofErr w:type="gramEnd"/>
      <w:r>
        <w:rPr>
          <w:rFonts w:ascii="Arial" w:eastAsia="Arial" w:hAnsi="Arial" w:cs="Arial"/>
        </w:rPr>
        <w:t xml:space="preserve"> requirements for full admission status and/or lacks undergraduate preparation in a</w:t>
      </w:r>
    </w:p>
    <w:p w14:paraId="6BBCB2E8" w14:textId="77777777" w:rsidR="00AB7F9B" w:rsidRDefault="007A3291">
      <w:pPr>
        <w:pStyle w:val="normal0"/>
        <w:widowControl w:val="0"/>
        <w:spacing w:after="0" w:line="240" w:lineRule="auto"/>
      </w:pPr>
      <w:proofErr w:type="gramStart"/>
      <w:r>
        <w:rPr>
          <w:rFonts w:ascii="Arial" w:eastAsia="Arial" w:hAnsi="Arial" w:cs="Arial"/>
        </w:rPr>
        <w:t>field</w:t>
      </w:r>
      <w:proofErr w:type="gramEnd"/>
      <w:r>
        <w:rPr>
          <w:rFonts w:ascii="Arial" w:eastAsia="Arial" w:hAnsi="Arial" w:cs="Arial"/>
        </w:rPr>
        <w:t xml:space="preserve"> related to</w:t>
      </w:r>
      <w:r>
        <w:rPr>
          <w:rFonts w:ascii="Arial" w:eastAsia="Arial" w:hAnsi="Arial" w:cs="Arial"/>
        </w:rPr>
        <w:t xml:space="preserve"> the graduate field of study. Restricted admission may also be granted to graduates</w:t>
      </w:r>
    </w:p>
    <w:p w14:paraId="4128674A" w14:textId="77777777" w:rsidR="00AB7F9B" w:rsidRDefault="007A3291">
      <w:pPr>
        <w:pStyle w:val="normal0"/>
        <w:widowControl w:val="0"/>
        <w:spacing w:after="0" w:line="240" w:lineRule="auto"/>
      </w:pPr>
      <w:proofErr w:type="gramStart"/>
      <w:r>
        <w:rPr>
          <w:rFonts w:ascii="Arial" w:eastAsia="Arial" w:hAnsi="Arial" w:cs="Arial"/>
        </w:rPr>
        <w:t>of</w:t>
      </w:r>
      <w:proofErr w:type="gramEnd"/>
      <w:r>
        <w:rPr>
          <w:rFonts w:ascii="Arial" w:eastAsia="Arial" w:hAnsi="Arial" w:cs="Arial"/>
        </w:rPr>
        <w:t xml:space="preserve"> non-English-speaking foreign institutions, even if the student meets the university</w:t>
      </w:r>
    </w:p>
    <w:p w14:paraId="460F6935" w14:textId="77777777" w:rsidR="00AB7F9B" w:rsidRDefault="007A3291">
      <w:pPr>
        <w:pStyle w:val="normal0"/>
        <w:widowControl w:val="0"/>
        <w:spacing w:after="0" w:line="240" w:lineRule="auto"/>
      </w:pPr>
      <w:proofErr w:type="gramStart"/>
      <w:r>
        <w:rPr>
          <w:rFonts w:ascii="Arial" w:eastAsia="Arial" w:hAnsi="Arial" w:cs="Arial"/>
        </w:rPr>
        <w:t>requirements</w:t>
      </w:r>
      <w:proofErr w:type="gramEnd"/>
      <w:r>
        <w:rPr>
          <w:rFonts w:ascii="Arial" w:eastAsia="Arial" w:hAnsi="Arial" w:cs="Arial"/>
        </w:rPr>
        <w:t xml:space="preserve"> for full admission status.</w:t>
      </w:r>
    </w:p>
    <w:p w14:paraId="58440299" w14:textId="77777777" w:rsidR="00AB7F9B" w:rsidRDefault="007A3291">
      <w:pPr>
        <w:pStyle w:val="normal0"/>
        <w:widowControl w:val="0"/>
        <w:spacing w:after="0" w:line="240" w:lineRule="auto"/>
      </w:pPr>
      <w:r>
        <w:rPr>
          <w:rFonts w:ascii="Arial" w:eastAsia="Arial" w:hAnsi="Arial" w:cs="Arial"/>
        </w:rPr>
        <w:t>Transfer from restricted to full admission st</w:t>
      </w:r>
      <w:r>
        <w:rPr>
          <w:rFonts w:ascii="Arial" w:eastAsia="Arial" w:hAnsi="Arial" w:cs="Arial"/>
        </w:rPr>
        <w:t>atus requires that the student:</w:t>
      </w:r>
    </w:p>
    <w:p w14:paraId="44249A72" w14:textId="77777777" w:rsidR="00AB7F9B" w:rsidRDefault="007A3291">
      <w:pPr>
        <w:pStyle w:val="normal0"/>
        <w:widowControl w:val="0"/>
        <w:spacing w:after="0" w:line="240" w:lineRule="auto"/>
      </w:pPr>
      <w:r>
        <w:rPr>
          <w:rFonts w:ascii="Arial" w:eastAsia="Arial" w:hAnsi="Arial" w:cs="Arial"/>
        </w:rPr>
        <w:t> complete at least nine semester credit hours of graduate-level graded courses as a</w:t>
      </w:r>
    </w:p>
    <w:p w14:paraId="4B45F2B6" w14:textId="77777777" w:rsidR="00AB7F9B" w:rsidRDefault="007A3291">
      <w:pPr>
        <w:pStyle w:val="normal0"/>
        <w:widowControl w:val="0"/>
        <w:spacing w:after="0" w:line="240" w:lineRule="auto"/>
      </w:pPr>
      <w:proofErr w:type="gramStart"/>
      <w:r>
        <w:rPr>
          <w:rFonts w:ascii="Arial" w:eastAsia="Arial" w:hAnsi="Arial" w:cs="Arial"/>
        </w:rPr>
        <w:t>graduate</w:t>
      </w:r>
      <w:proofErr w:type="gramEnd"/>
      <w:r>
        <w:rPr>
          <w:rFonts w:ascii="Arial" w:eastAsia="Arial" w:hAnsi="Arial" w:cs="Arial"/>
        </w:rPr>
        <w:t xml:space="preserve"> student a</w:t>
      </w:r>
    </w:p>
  </w:comment>
  <w:comment w:id="105" w:author="Desarae Veit" w:date="2015-10-21T02:30:00Z" w:initials="">
    <w:p w14:paraId="557D0E27" w14:textId="77777777" w:rsidR="00AB7F9B" w:rsidRDefault="007A3291">
      <w:pPr>
        <w:pStyle w:val="normal0"/>
        <w:widowControl w:val="0"/>
        <w:spacing w:after="0" w:line="240" w:lineRule="auto"/>
      </w:pPr>
      <w:proofErr w:type="gramStart"/>
      <w:r>
        <w:rPr>
          <w:rFonts w:ascii="Arial" w:eastAsia="Arial" w:hAnsi="Arial" w:cs="Arial"/>
        </w:rPr>
        <w:t>more</w:t>
      </w:r>
      <w:proofErr w:type="gramEnd"/>
      <w:r>
        <w:rPr>
          <w:rFonts w:ascii="Arial" w:eastAsia="Arial" w:hAnsi="Arial" w:cs="Arial"/>
        </w:rPr>
        <w:t xml:space="preserve"> details: http://www.grad-college.iastate.edu/common/handbook/Grad_College_Handbook.pdf</w:t>
      </w:r>
    </w:p>
  </w:comment>
  <w:comment w:id="106" w:author="Perry Thompson" w:date="2015-10-26T07:14:00Z" w:initials="">
    <w:p w14:paraId="3994C66F" w14:textId="77777777" w:rsidR="00AB7F9B" w:rsidRDefault="007A3291">
      <w:pPr>
        <w:pStyle w:val="normal0"/>
        <w:widowControl w:val="0"/>
        <w:spacing w:after="0" w:line="240" w:lineRule="auto"/>
      </w:pPr>
      <w:r>
        <w:rPr>
          <w:rFonts w:ascii="Arial" w:eastAsia="Arial" w:hAnsi="Arial" w:cs="Arial"/>
        </w:rPr>
        <w:t>What was your cumulative GPA</w:t>
      </w:r>
      <w:r>
        <w:rPr>
          <w:rFonts w:ascii="Arial" w:eastAsia="Arial" w:hAnsi="Arial" w:cs="Arial"/>
        </w:rPr>
        <w:t>? Less than 3.0?</w:t>
      </w:r>
    </w:p>
  </w:comment>
  <w:comment w:id="107" w:author="Desarae Veit" w:date="2015-11-05T01:23:00Z" w:initials="">
    <w:p w14:paraId="1B8D691E" w14:textId="77777777" w:rsidR="00AB7F9B" w:rsidRDefault="007A3291">
      <w:pPr>
        <w:pStyle w:val="normal0"/>
        <w:widowControl w:val="0"/>
        <w:spacing w:after="0" w:line="240" w:lineRule="auto"/>
      </w:pPr>
      <w:r>
        <w:rPr>
          <w:rFonts w:ascii="Arial" w:eastAsia="Arial" w:hAnsi="Arial" w:cs="Arial"/>
        </w:rPr>
        <w:t>Yes it's less that 3</w:t>
      </w:r>
    </w:p>
  </w:comment>
  <w:comment w:id="112" w:author="Desarae Veit" w:date="2015-10-21T02:32:00Z" w:initials="">
    <w:p w14:paraId="1B0660BE" w14:textId="77777777" w:rsidR="00AB7F9B" w:rsidRDefault="007A3291">
      <w:pPr>
        <w:pStyle w:val="normal0"/>
        <w:widowControl w:val="0"/>
        <w:spacing w:after="0" w:line="240" w:lineRule="auto"/>
      </w:pPr>
      <w:r>
        <w:rPr>
          <w:rFonts w:ascii="Arial" w:eastAsia="Arial" w:hAnsi="Arial" w:cs="Arial"/>
        </w:rPr>
        <w:t>No more than nine credits earned in non-degree status as a graduate student may be used toward a graduate degree. ["Nine-credit Rule"]</w:t>
      </w:r>
    </w:p>
  </w:comment>
  <w:comment w:id="113" w:author="Desarae Veit" w:date="2015-10-21T02:32:00Z" w:initials="">
    <w:p w14:paraId="5EBA1F61" w14:textId="77777777" w:rsidR="00AB7F9B" w:rsidRDefault="007A3291">
      <w:pPr>
        <w:pStyle w:val="normal0"/>
        <w:widowControl w:val="0"/>
        <w:spacing w:after="0" w:line="240" w:lineRule="auto"/>
      </w:pPr>
      <w:r>
        <w:rPr>
          <w:rFonts w:ascii="Arial" w:eastAsia="Arial" w:hAnsi="Arial" w:cs="Arial"/>
        </w:rPr>
        <w:t>http://www.grad-college.iastate.edu/common/policies/index.php</w:t>
      </w:r>
    </w:p>
  </w:comment>
  <w:comment w:id="123" w:author="Geoffrey Sauer" w:date="2015-11-06T11:25:00Z" w:initials="GS">
    <w:p w14:paraId="2552BB95" w14:textId="77777777" w:rsidR="00625C1C" w:rsidRDefault="00625C1C">
      <w:pPr>
        <w:pStyle w:val="CommentText"/>
      </w:pPr>
      <w:r>
        <w:rPr>
          <w:rStyle w:val="CommentReference"/>
        </w:rPr>
        <w:annotationRef/>
      </w:r>
      <w:r>
        <w:t>Show a certain consistency here</w:t>
      </w:r>
      <w:r w:rsidR="007A3291">
        <w:t>.</w:t>
      </w:r>
    </w:p>
  </w:comment>
  <w:comment w:id="79" w:author="Desarae Veit" w:date="2015-11-05T01:22:00Z" w:initials="">
    <w:p w14:paraId="71F319D1" w14:textId="77777777" w:rsidR="00AB7F9B" w:rsidRDefault="007A3291">
      <w:pPr>
        <w:pStyle w:val="normal0"/>
        <w:widowControl w:val="0"/>
        <w:spacing w:after="0" w:line="240" w:lineRule="auto"/>
      </w:pPr>
      <w:r>
        <w:rPr>
          <w:rFonts w:ascii="Arial" w:eastAsia="Arial" w:hAnsi="Arial" w:cs="Arial"/>
        </w:rPr>
        <w:t>I feel like this needs to be addressed but it could be worded a little more diplomatic.</w:t>
      </w:r>
    </w:p>
  </w:comment>
  <w:comment w:id="80" w:author="Perry Thompson" w:date="2015-10-26T07:19:00Z" w:initials="">
    <w:p w14:paraId="16326D33" w14:textId="77777777" w:rsidR="00AB7F9B" w:rsidRDefault="007A3291">
      <w:pPr>
        <w:pStyle w:val="normal0"/>
        <w:widowControl w:val="0"/>
        <w:spacing w:after="0" w:line="240" w:lineRule="auto"/>
      </w:pPr>
      <w:r>
        <w:rPr>
          <w:rFonts w:ascii="Arial" w:eastAsia="Arial" w:hAnsi="Arial" w:cs="Arial"/>
        </w:rPr>
        <w:t>I would revise. You make it seem like you are saying that they should excuse your short comings academically because you were taki</w:t>
      </w:r>
      <w:r>
        <w:rPr>
          <w:rFonts w:ascii="Arial" w:eastAsia="Arial" w:hAnsi="Arial" w:cs="Arial"/>
        </w:rPr>
        <w:t>ng on too much at once. If that is true then it almost makes a case to admit you as a provisional or restricted status student but not directly into the program. I think that you should present these extra responsibilities as accomplishments.</w:t>
      </w:r>
    </w:p>
    <w:p w14:paraId="27940430" w14:textId="77777777" w:rsidR="00AB7F9B" w:rsidRDefault="00AB7F9B">
      <w:pPr>
        <w:pStyle w:val="normal0"/>
        <w:widowControl w:val="0"/>
        <w:spacing w:after="0" w:line="240" w:lineRule="auto"/>
      </w:pPr>
    </w:p>
    <w:p w14:paraId="747163ED" w14:textId="77777777" w:rsidR="00AB7F9B" w:rsidRDefault="007A3291">
      <w:pPr>
        <w:pStyle w:val="normal0"/>
        <w:widowControl w:val="0"/>
        <w:spacing w:after="0" w:line="240" w:lineRule="auto"/>
      </w:pPr>
      <w:r>
        <w:rPr>
          <w:rFonts w:ascii="Arial" w:eastAsia="Arial" w:hAnsi="Arial" w:cs="Arial"/>
        </w:rPr>
        <w:t xml:space="preserve">ROTC and making it into the US Air Force is a </w:t>
      </w:r>
      <w:proofErr w:type="spellStart"/>
      <w:r>
        <w:rPr>
          <w:rFonts w:ascii="Arial" w:eastAsia="Arial" w:hAnsi="Arial" w:cs="Arial"/>
        </w:rPr>
        <w:t>testiment</w:t>
      </w:r>
      <w:proofErr w:type="spellEnd"/>
      <w:r>
        <w:rPr>
          <w:rFonts w:ascii="Arial" w:eastAsia="Arial" w:hAnsi="Arial" w:cs="Arial"/>
        </w:rPr>
        <w:t xml:space="preserve"> to your aptitude and grit. I would make a couple of quick sentences describing your time there. </w:t>
      </w:r>
    </w:p>
    <w:p w14:paraId="3D1367AB" w14:textId="77777777" w:rsidR="00AB7F9B" w:rsidRDefault="00AB7F9B">
      <w:pPr>
        <w:pStyle w:val="normal0"/>
        <w:widowControl w:val="0"/>
        <w:spacing w:after="0" w:line="240" w:lineRule="auto"/>
      </w:pPr>
    </w:p>
    <w:p w14:paraId="2C7CEC9B" w14:textId="77777777" w:rsidR="00AB7F9B" w:rsidRDefault="007A3291">
      <w:pPr>
        <w:pStyle w:val="normal0"/>
        <w:widowControl w:val="0"/>
        <w:spacing w:after="0" w:line="240" w:lineRule="auto"/>
      </w:pPr>
      <w:r>
        <w:rPr>
          <w:rFonts w:ascii="Arial" w:eastAsia="Arial" w:hAnsi="Arial" w:cs="Arial"/>
        </w:rPr>
        <w:t>Focus more on your accomplishments and less on your lower grades if at all. I think saying like, "I ha</w:t>
      </w:r>
      <w:r>
        <w:rPr>
          <w:rFonts w:ascii="Arial" w:eastAsia="Arial" w:hAnsi="Arial" w:cs="Arial"/>
        </w:rPr>
        <w:t>ve a few individual courses grades that I wish were higher..." but then immediately follow up with your accomplishments that completed at during the same time line.</w:t>
      </w:r>
    </w:p>
  </w:comment>
  <w:comment w:id="81" w:author="Desarae Veit" w:date="2015-11-05T01:22:00Z" w:initials="">
    <w:p w14:paraId="4F8DB5D9" w14:textId="77777777" w:rsidR="00AB7F9B" w:rsidRDefault="007A3291">
      <w:pPr>
        <w:pStyle w:val="normal0"/>
        <w:widowControl w:val="0"/>
        <w:spacing w:after="0" w:line="240" w:lineRule="auto"/>
      </w:pPr>
      <w:r>
        <w:rPr>
          <w:rFonts w:ascii="Arial" w:eastAsia="Arial" w:hAnsi="Arial" w:cs="Arial"/>
        </w:rPr>
        <w:t xml:space="preserve">I'm not ashamed that I like to take on </w:t>
      </w:r>
      <w:proofErr w:type="spellStart"/>
      <w:r>
        <w:rPr>
          <w:rFonts w:ascii="Arial" w:eastAsia="Arial" w:hAnsi="Arial" w:cs="Arial"/>
        </w:rPr>
        <w:t>alot</w:t>
      </w:r>
      <w:proofErr w:type="spellEnd"/>
      <w:r>
        <w:rPr>
          <w:rFonts w:ascii="Arial" w:eastAsia="Arial" w:hAnsi="Arial" w:cs="Arial"/>
        </w:rPr>
        <w:t xml:space="preserve"> and am asking to come in under restricted statu</w:t>
      </w:r>
      <w:r>
        <w:rPr>
          <w:rFonts w:ascii="Arial" w:eastAsia="Arial" w:hAnsi="Arial" w:cs="Arial"/>
        </w:rPr>
        <w:t>s for the first year so I don't have to start as a non-degree seeking student.</w:t>
      </w:r>
    </w:p>
  </w:comment>
  <w:comment w:id="141" w:author="Desarae Veit" w:date="2015-10-21T01:16:00Z" w:initials="">
    <w:p w14:paraId="0A8620E0" w14:textId="77777777" w:rsidR="00AB7F9B" w:rsidRDefault="007A3291">
      <w:pPr>
        <w:pStyle w:val="normal0"/>
        <w:widowControl w:val="0"/>
        <w:spacing w:after="0" w:line="240" w:lineRule="auto"/>
      </w:pPr>
      <w:r>
        <w:rPr>
          <w:rFonts w:ascii="Arial" w:eastAsia="Arial" w:hAnsi="Arial" w:cs="Arial"/>
        </w:rPr>
        <w:t>Another paragraph?</w:t>
      </w:r>
    </w:p>
  </w:comment>
  <w:comment w:id="157" w:author="Geoffrey Sauer" w:date="2015-11-06T11:27:00Z" w:initials="GS">
    <w:p w14:paraId="56A7D916" w14:textId="77777777" w:rsidR="00625C1C" w:rsidRDefault="00625C1C">
      <w:pPr>
        <w:pStyle w:val="CommentText"/>
      </w:pPr>
      <w:r>
        <w:rPr>
          <w:rStyle w:val="CommentReference"/>
        </w:rPr>
        <w:annotationRef/>
      </w:r>
      <w:r>
        <w:t>Why switch the direction of this para</w:t>
      </w:r>
      <w:r w:rsidR="007A3291">
        <w:t>graph here, in the middle of the paragraph?</w:t>
      </w:r>
    </w:p>
  </w:comment>
  <w:comment w:id="167" w:author="Desarae Veit" w:date="2015-11-05T01:23:00Z" w:initials="">
    <w:p w14:paraId="0040052D" w14:textId="77777777" w:rsidR="00AB7F9B" w:rsidRDefault="007A3291">
      <w:pPr>
        <w:pStyle w:val="normal0"/>
        <w:widowControl w:val="0"/>
        <w:spacing w:after="0" w:line="240" w:lineRule="auto"/>
      </w:pPr>
      <w:r>
        <w:rPr>
          <w:rFonts w:ascii="Arial" w:eastAsia="Arial" w:hAnsi="Arial" w:cs="Arial"/>
        </w:rPr>
        <w:t>Perhaps I should elaborate on my areas of interest?</w:t>
      </w:r>
    </w:p>
  </w:comment>
  <w:comment w:id="168" w:author="Desarae Veit" w:date="2015-10-21T01:17:00Z" w:initials="">
    <w:p w14:paraId="33133D34" w14:textId="77777777" w:rsidR="00AB7F9B" w:rsidRDefault="007A3291">
      <w:pPr>
        <w:pStyle w:val="normal0"/>
        <w:widowControl w:val="0"/>
        <w:spacing w:after="0" w:line="240" w:lineRule="auto"/>
      </w:pPr>
      <w:r>
        <w:rPr>
          <w:rFonts w:ascii="Arial" w:eastAsia="Arial" w:hAnsi="Arial" w:cs="Arial"/>
        </w:rPr>
        <w:t xml:space="preserve">- </w:t>
      </w:r>
      <w:proofErr w:type="gramStart"/>
      <w:r>
        <w:rPr>
          <w:rFonts w:ascii="Arial" w:eastAsia="Arial" w:hAnsi="Arial" w:cs="Arial"/>
        </w:rPr>
        <w:t>discipline</w:t>
      </w:r>
      <w:proofErr w:type="gramEnd"/>
    </w:p>
    <w:p w14:paraId="041FD407" w14:textId="77777777" w:rsidR="00AB7F9B" w:rsidRDefault="007A3291">
      <w:pPr>
        <w:pStyle w:val="normal0"/>
        <w:widowControl w:val="0"/>
        <w:spacing w:after="0" w:line="240" w:lineRule="auto"/>
      </w:pPr>
      <w:r>
        <w:rPr>
          <w:rFonts w:ascii="Arial" w:eastAsia="Arial" w:hAnsi="Arial" w:cs="Arial"/>
        </w:rPr>
        <w:t>-</w:t>
      </w:r>
      <w:proofErr w:type="gramStart"/>
      <w:r>
        <w:rPr>
          <w:rFonts w:ascii="Arial" w:eastAsia="Arial" w:hAnsi="Arial" w:cs="Arial"/>
        </w:rPr>
        <w:t>research</w:t>
      </w:r>
      <w:proofErr w:type="gramEnd"/>
      <w:r>
        <w:rPr>
          <w:rFonts w:ascii="Arial" w:eastAsia="Arial" w:hAnsi="Arial" w:cs="Arial"/>
        </w:rPr>
        <w:t xml:space="preserve"> themes</w:t>
      </w:r>
    </w:p>
    <w:p w14:paraId="5415D421" w14:textId="77777777" w:rsidR="00AB7F9B" w:rsidRDefault="007A3291">
      <w:pPr>
        <w:pStyle w:val="normal0"/>
        <w:widowControl w:val="0"/>
        <w:spacing w:after="0" w:line="240" w:lineRule="auto"/>
      </w:pPr>
      <w:r>
        <w:rPr>
          <w:rFonts w:ascii="Arial" w:eastAsia="Arial" w:hAnsi="Arial" w:cs="Arial"/>
        </w:rPr>
        <w:t>-</w:t>
      </w:r>
      <w:proofErr w:type="gramStart"/>
      <w:r>
        <w:rPr>
          <w:rFonts w:ascii="Arial" w:eastAsia="Arial" w:hAnsi="Arial" w:cs="Arial"/>
        </w:rPr>
        <w:t>areas</w:t>
      </w:r>
      <w:proofErr w:type="gramEnd"/>
      <w:r>
        <w:rPr>
          <w:rFonts w:ascii="Arial" w:eastAsia="Arial" w:hAnsi="Arial" w:cs="Arial"/>
        </w:rPr>
        <w:t xml:space="preserve"> of interest</w:t>
      </w:r>
    </w:p>
    <w:p w14:paraId="6477C9AE" w14:textId="77777777" w:rsidR="00AB7F9B" w:rsidRDefault="007A3291">
      <w:pPr>
        <w:pStyle w:val="normal0"/>
        <w:widowControl w:val="0"/>
        <w:spacing w:after="0" w:line="240" w:lineRule="auto"/>
      </w:pPr>
      <w:r>
        <w:rPr>
          <w:rFonts w:ascii="Arial" w:eastAsia="Arial" w:hAnsi="Arial" w:cs="Arial"/>
        </w:rPr>
        <w:t>-</w:t>
      </w:r>
      <w:proofErr w:type="gramStart"/>
      <w:r>
        <w:rPr>
          <w:rFonts w:ascii="Arial" w:eastAsia="Arial" w:hAnsi="Arial" w:cs="Arial"/>
        </w:rPr>
        <w:t>pose</w:t>
      </w:r>
      <w:proofErr w:type="gramEnd"/>
      <w:r>
        <w:rPr>
          <w:rFonts w:ascii="Arial" w:eastAsia="Arial" w:hAnsi="Arial" w:cs="Arial"/>
        </w:rPr>
        <w:t xml:space="preserve"> a ques</w:t>
      </w:r>
      <w:r>
        <w:rPr>
          <w:rFonts w:ascii="Arial" w:eastAsia="Arial" w:hAnsi="Arial" w:cs="Arial"/>
        </w:rPr>
        <w:t>tion</w:t>
      </w:r>
    </w:p>
    <w:p w14:paraId="6281144A" w14:textId="77777777" w:rsidR="00AB7F9B" w:rsidRDefault="007A3291">
      <w:pPr>
        <w:pStyle w:val="normal0"/>
        <w:widowControl w:val="0"/>
        <w:spacing w:after="0" w:line="240" w:lineRule="auto"/>
      </w:pPr>
      <w:r>
        <w:rPr>
          <w:rFonts w:ascii="Arial" w:eastAsia="Arial" w:hAnsi="Arial" w:cs="Arial"/>
        </w:rPr>
        <w:t>-</w:t>
      </w:r>
      <w:proofErr w:type="gramStart"/>
      <w:r>
        <w:rPr>
          <w:rFonts w:ascii="Arial" w:eastAsia="Arial" w:hAnsi="Arial" w:cs="Arial"/>
        </w:rPr>
        <w:t>define</w:t>
      </w:r>
      <w:proofErr w:type="gramEnd"/>
      <w:r>
        <w:rPr>
          <w:rFonts w:ascii="Arial" w:eastAsia="Arial" w:hAnsi="Arial" w:cs="Arial"/>
        </w:rPr>
        <w:t xml:space="preserve"> a problem</w:t>
      </w:r>
    </w:p>
  </w:comment>
  <w:comment w:id="169" w:author="Perry Thompson" w:date="2015-10-26T05:18:00Z" w:initials="">
    <w:p w14:paraId="0CF4534C" w14:textId="77777777" w:rsidR="00AB7F9B" w:rsidRDefault="007A3291">
      <w:pPr>
        <w:pStyle w:val="normal0"/>
        <w:widowControl w:val="0"/>
        <w:spacing w:after="0" w:line="240" w:lineRule="auto"/>
      </w:pPr>
      <w:r>
        <w:rPr>
          <w:rFonts w:ascii="Arial" w:eastAsia="Arial" w:hAnsi="Arial" w:cs="Arial"/>
        </w:rPr>
        <w:t>Are you aware if any of the clients that you are mentioning specifically require confidentiality? I would imagine that most do especially large corporations. I think it is best to be vague here.</w:t>
      </w:r>
    </w:p>
  </w:comment>
  <w:comment w:id="170" w:author="Desarae Veit" w:date="2015-11-05T01:23:00Z" w:initials="">
    <w:p w14:paraId="142C3A1E" w14:textId="77777777" w:rsidR="00AB7F9B" w:rsidRDefault="007A3291">
      <w:pPr>
        <w:pStyle w:val="normal0"/>
        <w:widowControl w:val="0"/>
        <w:spacing w:after="0" w:line="240" w:lineRule="auto"/>
      </w:pPr>
      <w:r>
        <w:rPr>
          <w:rFonts w:ascii="Arial" w:eastAsia="Arial" w:hAnsi="Arial" w:cs="Arial"/>
        </w:rPr>
        <w:t>I'm not posting it online. These posit</w:t>
      </w:r>
      <w:r>
        <w:rPr>
          <w:rFonts w:ascii="Arial" w:eastAsia="Arial" w:hAnsi="Arial" w:cs="Arial"/>
        </w:rPr>
        <w:t>ions are ok to list in this application.</w:t>
      </w:r>
    </w:p>
  </w:comment>
  <w:comment w:id="198" w:author="Perry Thompson" w:date="2015-11-05T01:25:00Z" w:initials="">
    <w:p w14:paraId="7FBE4A84" w14:textId="77777777" w:rsidR="00AB7F9B" w:rsidRDefault="007A3291">
      <w:pPr>
        <w:pStyle w:val="normal0"/>
        <w:widowControl w:val="0"/>
        <w:spacing w:after="0" w:line="240" w:lineRule="auto"/>
      </w:pPr>
      <w:r>
        <w:rPr>
          <w:rFonts w:ascii="Arial" w:eastAsia="Arial" w:hAnsi="Arial" w:cs="Arial"/>
        </w:rPr>
        <w:t>You can add this to your professional work experience paragraph or create a new paragraph for your current employer by mentioning you work at GD (if appropriate), your starting role, and your promotions within the company and current responsibilities</w:t>
      </w:r>
      <w:r>
        <w:rPr>
          <w:rFonts w:ascii="Arial" w:eastAsia="Arial" w:hAnsi="Arial" w:cs="Arial"/>
        </w:rPr>
        <w:t xml:space="preserve">. That will imply that you were recognized at work. </w:t>
      </w:r>
    </w:p>
    <w:p w14:paraId="423D9DF1" w14:textId="77777777" w:rsidR="00AB7F9B" w:rsidRDefault="00AB7F9B">
      <w:pPr>
        <w:pStyle w:val="normal0"/>
        <w:widowControl w:val="0"/>
        <w:spacing w:after="0" w:line="240" w:lineRule="auto"/>
      </w:pPr>
    </w:p>
    <w:p w14:paraId="50E10748" w14:textId="77777777" w:rsidR="00AB7F9B" w:rsidRDefault="007A3291">
      <w:pPr>
        <w:pStyle w:val="normal0"/>
        <w:widowControl w:val="0"/>
        <w:spacing w:after="0" w:line="240" w:lineRule="auto"/>
      </w:pPr>
      <w:r>
        <w:rPr>
          <w:rFonts w:ascii="Arial" w:eastAsia="Arial" w:hAnsi="Arial" w:cs="Arial"/>
        </w:rPr>
        <w:t>Mentioning the type of clients you have serviced implies the multi-million dollar work (i.e. Fortune 500 company clients).</w:t>
      </w:r>
    </w:p>
  </w:comment>
  <w:comment w:id="199" w:author="Desarae Veit" w:date="2015-11-05T01:25:00Z" w:initials="">
    <w:p w14:paraId="63E1421A" w14:textId="77777777" w:rsidR="00AB7F9B" w:rsidRDefault="007A3291">
      <w:pPr>
        <w:pStyle w:val="normal0"/>
        <w:widowControl w:val="0"/>
        <w:spacing w:after="0" w:line="240" w:lineRule="auto"/>
      </w:pPr>
      <w:r>
        <w:rPr>
          <w:rFonts w:ascii="Arial" w:eastAsia="Arial" w:hAnsi="Arial" w:cs="Arial"/>
        </w:rPr>
        <w:t>Right but I was burnt out on writing and am already over the word limit so need</w:t>
      </w:r>
      <w:r>
        <w:rPr>
          <w:rFonts w:ascii="Arial" w:eastAsia="Arial" w:hAnsi="Arial" w:cs="Arial"/>
        </w:rPr>
        <w:t xml:space="preserve"> to think about which sections to remove. Which sections to add</w:t>
      </w:r>
      <w:proofErr w:type="gramStart"/>
      <w:r>
        <w:rPr>
          <w:rFonts w:ascii="Arial" w:eastAsia="Arial" w:hAnsi="Arial" w:cs="Arial"/>
        </w:rPr>
        <w:t>..</w:t>
      </w:r>
      <w:proofErr w:type="gramEnd"/>
    </w:p>
  </w:comment>
  <w:comment w:id="200" w:author="Perry Thompson" w:date="2015-11-05T01:25:00Z" w:initials="">
    <w:p w14:paraId="53B1BD54" w14:textId="77777777" w:rsidR="00AB7F9B" w:rsidRDefault="007A3291">
      <w:pPr>
        <w:pStyle w:val="normal0"/>
        <w:widowControl w:val="0"/>
        <w:spacing w:after="0" w:line="240" w:lineRule="auto"/>
      </w:pPr>
      <w:r>
        <w:rPr>
          <w:rFonts w:ascii="Arial" w:eastAsia="Arial" w:hAnsi="Arial" w:cs="Arial"/>
        </w:rPr>
        <w:t>You can add stuff like this to your professional work experience. It implies that you have furthered your education on your own.</w:t>
      </w:r>
    </w:p>
  </w:comment>
  <w:comment w:id="201" w:author="Desarae Veit" w:date="2015-11-05T01:25:00Z" w:initials="">
    <w:p w14:paraId="64B93035" w14:textId="77777777" w:rsidR="00AB7F9B" w:rsidRDefault="007A3291">
      <w:pPr>
        <w:pStyle w:val="normal0"/>
        <w:widowControl w:val="0"/>
        <w:spacing w:after="0" w:line="240" w:lineRule="auto"/>
      </w:pPr>
      <w:r>
        <w:rPr>
          <w:rFonts w:ascii="Arial" w:eastAsia="Arial" w:hAnsi="Arial" w:cs="Arial"/>
        </w:rPr>
        <w:t>Where</w:t>
      </w:r>
    </w:p>
  </w:comment>
  <w:comment w:id="202" w:author="Perry Thompson" w:date="2015-10-26T07:44:00Z" w:initials="">
    <w:p w14:paraId="2F7B424A" w14:textId="77777777" w:rsidR="00AB7F9B" w:rsidRDefault="007A3291">
      <w:pPr>
        <w:pStyle w:val="normal0"/>
        <w:widowControl w:val="0"/>
        <w:spacing w:after="0" w:line="240" w:lineRule="auto"/>
      </w:pPr>
      <w:r>
        <w:rPr>
          <w:rFonts w:ascii="Arial" w:eastAsia="Arial" w:hAnsi="Arial" w:cs="Arial"/>
        </w:rPr>
        <w:t xml:space="preserve">These items where you were teaching or volunteering highlight how you already have been trying to "contribute to the community" in your field. It adds to idea of you wanting to </w:t>
      </w:r>
      <w:r>
        <w:rPr>
          <w:rFonts w:ascii="Arial" w:eastAsia="Arial" w:hAnsi="Arial" w:cs="Arial"/>
        </w:rPr>
        <w:t>do more that just teach but to contribute to the world of HCI... a little dramatic? Sure, but it can be subtle addition that adds a lot of value to how they perceive you.</w:t>
      </w:r>
    </w:p>
  </w:comment>
  <w:comment w:id="203" w:author="Perry Thompson" w:date="2015-11-05T01:27:00Z" w:initials="">
    <w:p w14:paraId="26AACCFA" w14:textId="77777777" w:rsidR="00AB7F9B" w:rsidRDefault="007A3291">
      <w:pPr>
        <w:pStyle w:val="normal0"/>
        <w:widowControl w:val="0"/>
        <w:spacing w:after="0" w:line="240" w:lineRule="auto"/>
      </w:pPr>
      <w:r>
        <w:rPr>
          <w:rFonts w:ascii="Arial" w:eastAsia="Arial" w:hAnsi="Arial" w:cs="Arial"/>
        </w:rPr>
        <w:t>How is this different from designing and development in UI/UX?</w:t>
      </w:r>
    </w:p>
  </w:comment>
  <w:comment w:id="204" w:author="Desarae Veit" w:date="2015-11-05T01:27:00Z" w:initials="">
    <w:p w14:paraId="0186603A" w14:textId="77777777" w:rsidR="00AB7F9B" w:rsidRDefault="007A3291">
      <w:pPr>
        <w:pStyle w:val="normal0"/>
        <w:widowControl w:val="0"/>
        <w:spacing w:after="0" w:line="240" w:lineRule="auto"/>
      </w:pPr>
      <w:r>
        <w:rPr>
          <w:rFonts w:ascii="Arial" w:eastAsia="Arial" w:hAnsi="Arial" w:cs="Arial"/>
        </w:rPr>
        <w:t>It's not it's a subsection of that work, but I've done a lot of public speaking and tha</w:t>
      </w:r>
      <w:r>
        <w:rPr>
          <w:rFonts w:ascii="Arial" w:eastAsia="Arial" w:hAnsi="Arial" w:cs="Arial"/>
        </w:rPr>
        <w:t>t is one of the topics.</w:t>
      </w:r>
    </w:p>
  </w:comment>
  <w:comment w:id="205" w:author="Perry Thompson" w:date="2015-11-05T01:27:00Z" w:initials="">
    <w:p w14:paraId="1B263689" w14:textId="77777777" w:rsidR="00AB7F9B" w:rsidRDefault="007A3291">
      <w:pPr>
        <w:pStyle w:val="normal0"/>
        <w:widowControl w:val="0"/>
        <w:spacing w:after="0" w:line="240" w:lineRule="auto"/>
      </w:pPr>
      <w:r>
        <w:rPr>
          <w:rFonts w:ascii="Arial" w:eastAsia="Arial" w:hAnsi="Arial" w:cs="Arial"/>
        </w:rPr>
        <w:t>This is a pretty big deal. You may need to elaborate more on this. Is this what your self-employment job was? How would this be verified.</w:t>
      </w:r>
    </w:p>
  </w:comment>
  <w:comment w:id="206" w:author="Desarae Veit" w:date="2015-11-05T01:27:00Z" w:initials="">
    <w:p w14:paraId="2406F8B8" w14:textId="77777777" w:rsidR="00AB7F9B" w:rsidRDefault="007A3291">
      <w:pPr>
        <w:pStyle w:val="normal0"/>
        <w:widowControl w:val="0"/>
        <w:spacing w:after="0" w:line="240" w:lineRule="auto"/>
      </w:pPr>
      <w:r>
        <w:rPr>
          <w:rFonts w:ascii="Arial" w:eastAsia="Arial" w:hAnsi="Arial" w:cs="Arial"/>
        </w:rPr>
        <w:t>I</w:t>
      </w:r>
      <w:r>
        <w:rPr>
          <w:rFonts w:ascii="Arial" w:eastAsia="Arial" w:hAnsi="Arial" w:cs="Arial"/>
        </w:rPr>
        <w:t>t's on their website. This is where my office was and my company is/was called Agency Couture. I still maintain my company and do freelance work via the LLC.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0FCE"/>
    <w:multiLevelType w:val="multilevel"/>
    <w:tmpl w:val="F98C05E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1F5C41D6"/>
    <w:multiLevelType w:val="multilevel"/>
    <w:tmpl w:val="F754E7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A784110"/>
    <w:multiLevelType w:val="multilevel"/>
    <w:tmpl w:val="6E5C239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displayBackgroundShape/>
  <w:proofState w:spelling="clean" w:grammar="clean"/>
  <w:trackRevisions/>
  <w:defaultTabStop w:val="720"/>
  <w:characterSpacingControl w:val="doNotCompress"/>
  <w:compat>
    <w:compatSetting w:name="compatibilityMode" w:uri="http://schemas.microsoft.com/office/word" w:val="14"/>
  </w:compat>
  <w:rsids>
    <w:rsidRoot w:val="00AB7F9B"/>
    <w:rsid w:val="000D7ECD"/>
    <w:rsid w:val="001B3757"/>
    <w:rsid w:val="004E0CE2"/>
    <w:rsid w:val="00625C1C"/>
    <w:rsid w:val="007A3291"/>
    <w:rsid w:val="00AB2717"/>
    <w:rsid w:val="00AB7F9B"/>
    <w:rsid w:val="00D83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61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B27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2717"/>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AB2717"/>
    <w:rPr>
      <w:b/>
      <w:bCs/>
      <w:sz w:val="20"/>
      <w:szCs w:val="20"/>
    </w:rPr>
  </w:style>
  <w:style w:type="character" w:customStyle="1" w:styleId="CommentSubjectChar">
    <w:name w:val="Comment Subject Char"/>
    <w:basedOn w:val="CommentTextChar"/>
    <w:link w:val="CommentSubject"/>
    <w:uiPriority w:val="99"/>
    <w:semiHidden/>
    <w:rsid w:val="00AB2717"/>
    <w:rPr>
      <w:b/>
      <w:bCs/>
      <w:sz w:val="20"/>
      <w:szCs w:val="20"/>
    </w:rPr>
  </w:style>
  <w:style w:type="paragraph" w:styleId="Revision">
    <w:name w:val="Revision"/>
    <w:hidden/>
    <w:uiPriority w:val="99"/>
    <w:semiHidden/>
    <w:rsid w:val="00625C1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B27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2717"/>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AB2717"/>
    <w:rPr>
      <w:b/>
      <w:bCs/>
      <w:sz w:val="20"/>
      <w:szCs w:val="20"/>
    </w:rPr>
  </w:style>
  <w:style w:type="character" w:customStyle="1" w:styleId="CommentSubjectChar">
    <w:name w:val="Comment Subject Char"/>
    <w:basedOn w:val="CommentTextChar"/>
    <w:link w:val="CommentSubject"/>
    <w:uiPriority w:val="99"/>
    <w:semiHidden/>
    <w:rsid w:val="00AB2717"/>
    <w:rPr>
      <w:b/>
      <w:bCs/>
      <w:sz w:val="20"/>
      <w:szCs w:val="20"/>
    </w:rPr>
  </w:style>
  <w:style w:type="paragraph" w:styleId="Revision">
    <w:name w:val="Revision"/>
    <w:hidden/>
    <w:uiPriority w:val="99"/>
    <w:semiHidden/>
    <w:rsid w:val="00625C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s://www.admissions.iastate.edu/apply/online/application.php?timeout=true" TargetMode="External"/><Relationship Id="rId8" Type="http://schemas.openxmlformats.org/officeDocument/2006/relationships/image" Target="media/image1.png"/><Relationship Id="rId9" Type="http://schemas.openxmlformats.org/officeDocument/2006/relationships/hyperlink" Target="http://www.desaraeveit.com/p/about.html" TargetMode="External"/><Relationship Id="rId10" Type="http://schemas.openxmlformats.org/officeDocument/2006/relationships/hyperlink" Target="http://linkedin.com/in/desar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1193</Words>
  <Characters>6803</Characters>
  <Application>Microsoft Macintosh Word</Application>
  <DocSecurity>0</DocSecurity>
  <Lines>56</Lines>
  <Paragraphs>15</Paragraphs>
  <ScaleCrop>false</ScaleCrop>
  <Company>ISU</Company>
  <LinksUpToDate>false</LinksUpToDate>
  <CharactersWithSpaces>7981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Geoffrey Sauer</cp:lastModifiedBy>
  <cp:revision>8</cp:revision>
  <dcterms:created xsi:type="dcterms:W3CDTF">2015-11-06T17:18:00Z</dcterms:created>
  <dcterms:modified xsi:type="dcterms:W3CDTF">2015-11-06T20:50:00Z</dcterms:modified>
</cp:coreProperties>
</file>